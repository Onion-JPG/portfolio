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60FF" w14:textId="77777777" w:rsidR="00402302" w:rsidRDefault="00402302">
      <w:pPr>
        <w:pStyle w:val="Subtitle"/>
        <w:widowControl/>
        <w:spacing w:after="180"/>
        <w:jc w:val="right"/>
        <w:rPr>
          <w:rFonts w:ascii="Times New Roman" w:hAnsi="Times New Roman"/>
          <w:sz w:val="22"/>
        </w:rPr>
      </w:pPr>
    </w:p>
    <w:p w14:paraId="23B70FCC" w14:textId="26653DC1" w:rsidR="00402302" w:rsidRDefault="003C5F41">
      <w:pPr>
        <w:pStyle w:val="Subtitle"/>
        <w:widowControl/>
        <w:spacing w:after="180"/>
        <w:rPr>
          <w:rFonts w:ascii="Times New Roman" w:hAnsi="Times New Roman"/>
          <w:sz w:val="22"/>
        </w:rPr>
      </w:pPr>
      <w:r>
        <w:rPr>
          <w:rFonts w:ascii="Times New Roman" w:hAnsi="Times New Roman"/>
          <w:sz w:val="22"/>
        </w:rPr>
        <w:t xml:space="preserve">NVIDIA </w:t>
      </w:r>
      <w:r w:rsidR="00DB27C9">
        <w:rPr>
          <w:rFonts w:ascii="Times New Roman" w:hAnsi="Times New Roman"/>
          <w:sz w:val="22"/>
        </w:rPr>
        <w:t>NON-DISCLOSURE AGREEMENT</w:t>
      </w:r>
    </w:p>
    <w:p w14:paraId="40E5D3EF" w14:textId="77777777" w:rsidR="00402302" w:rsidRDefault="00DB27C9">
      <w:pPr>
        <w:autoSpaceDE w:val="0"/>
        <w:autoSpaceDN w:val="0"/>
        <w:adjustRightInd w:val="0"/>
        <w:rPr>
          <w:color w:val="000000"/>
          <w:sz w:val="22"/>
        </w:rPr>
      </w:pPr>
      <w:r>
        <w:rPr>
          <w:color w:val="000000"/>
          <w:sz w:val="22"/>
        </w:rPr>
        <w:tab/>
        <w:t>THIS AGREEMENT (the "</w:t>
      </w:r>
      <w:r>
        <w:rPr>
          <w:b/>
          <w:bCs/>
          <w:color w:val="000000"/>
          <w:sz w:val="22"/>
        </w:rPr>
        <w:t>Agreement</w:t>
      </w:r>
      <w:r>
        <w:rPr>
          <w:color w:val="000000"/>
          <w:sz w:val="22"/>
        </w:rPr>
        <w:t xml:space="preserve">”) is entered into on this ____day of ___________ by and between </w:t>
      </w:r>
      <w:r>
        <w:rPr>
          <w:color w:val="000000"/>
          <w:sz w:val="22"/>
          <w:szCs w:val="22"/>
        </w:rPr>
        <w:t xml:space="preserve">_________________, located at </w:t>
      </w:r>
      <w:r>
        <w:rPr>
          <w:color w:val="000000"/>
          <w:sz w:val="22"/>
        </w:rPr>
        <w:t xml:space="preserve"> ___________________ ( the” </w:t>
      </w:r>
      <w:r>
        <w:rPr>
          <w:b/>
          <w:bCs/>
          <w:sz w:val="22"/>
        </w:rPr>
        <w:t>Disclosing Party”</w:t>
      </w:r>
      <w:r>
        <w:rPr>
          <w:color w:val="000000"/>
          <w:sz w:val="22"/>
        </w:rPr>
        <w:t>), and ___________________________ with an address at ______________________ (the “</w:t>
      </w:r>
      <w:r>
        <w:rPr>
          <w:b/>
          <w:bCs/>
          <w:sz w:val="22"/>
        </w:rPr>
        <w:t>Receiving Party”</w:t>
      </w:r>
      <w:r>
        <w:rPr>
          <w:color w:val="000000"/>
          <w:sz w:val="22"/>
        </w:rPr>
        <w:t>).</w:t>
      </w:r>
    </w:p>
    <w:p w14:paraId="4C0054F6" w14:textId="77777777" w:rsidR="00402302" w:rsidRDefault="00402302">
      <w:pPr>
        <w:autoSpaceDE w:val="0"/>
        <w:autoSpaceDN w:val="0"/>
        <w:adjustRightInd w:val="0"/>
        <w:rPr>
          <w:color w:val="000000"/>
          <w:sz w:val="22"/>
          <w:szCs w:val="22"/>
        </w:rPr>
      </w:pPr>
    </w:p>
    <w:p w14:paraId="43C832BD" w14:textId="77777777" w:rsidR="00402302" w:rsidRDefault="00DB27C9">
      <w:pPr>
        <w:spacing w:after="180"/>
        <w:ind w:firstLine="720"/>
        <w:jc w:val="both"/>
        <w:rPr>
          <w:sz w:val="22"/>
        </w:rPr>
      </w:pPr>
      <w:r>
        <w:rPr>
          <w:sz w:val="22"/>
        </w:rPr>
        <w:t>The Receiving Party hereto desires to participate in discussions regarding ________________________ (the “</w:t>
      </w:r>
      <w:r>
        <w:rPr>
          <w:b/>
          <w:bCs/>
          <w:sz w:val="22"/>
        </w:rPr>
        <w:t>Transaction</w:t>
      </w:r>
      <w:r>
        <w:rPr>
          <w:sz w:val="22"/>
        </w:rPr>
        <w:t>”).  During these discussions, Disclosing Party may share certain proprietary information with the Receiving Party.  Therefore, in consideration of the mutual promises and covenants contained in this Agreement, and other good and valuable consideration, the receipt and sufficiency of which is hereby acknowledged, the parties hereto agree as follows:</w:t>
      </w:r>
    </w:p>
    <w:p w14:paraId="724F6089" w14:textId="77777777" w:rsidR="00402302" w:rsidRDefault="00DB27C9">
      <w:pPr>
        <w:pStyle w:val="ParaLevel5"/>
        <w:numPr>
          <w:ilvl w:val="0"/>
          <w:numId w:val="5"/>
        </w:numPr>
        <w:tabs>
          <w:tab w:val="clear" w:pos="1080"/>
          <w:tab w:val="clear" w:pos="4147"/>
        </w:tabs>
        <w:spacing w:after="180"/>
        <w:jc w:val="both"/>
        <w:rPr>
          <w:sz w:val="22"/>
        </w:rPr>
      </w:pPr>
      <w:r>
        <w:rPr>
          <w:b/>
          <w:bCs/>
          <w:sz w:val="22"/>
          <w:u w:val="single"/>
        </w:rPr>
        <w:t>Definition of Confidential Information</w:t>
      </w:r>
      <w:r>
        <w:rPr>
          <w:sz w:val="22"/>
        </w:rPr>
        <w:t>.</w:t>
      </w:r>
      <w:r>
        <w:rPr>
          <w:sz w:val="22"/>
        </w:rPr>
        <w:tab/>
      </w:r>
    </w:p>
    <w:p w14:paraId="6A376CD7" w14:textId="77777777" w:rsidR="00402302" w:rsidRDefault="00DB27C9">
      <w:pPr>
        <w:pStyle w:val="ParaLevel5"/>
        <w:tabs>
          <w:tab w:val="clear" w:pos="1080"/>
          <w:tab w:val="clear" w:pos="4147"/>
        </w:tabs>
        <w:spacing w:after="180"/>
        <w:ind w:left="0" w:firstLine="1440"/>
        <w:jc w:val="both"/>
        <w:rPr>
          <w:sz w:val="22"/>
        </w:rPr>
      </w:pPr>
      <w:r>
        <w:rPr>
          <w:sz w:val="22"/>
        </w:rPr>
        <w:t>(a)</w:t>
      </w:r>
      <w:r>
        <w:rPr>
          <w:sz w:val="22"/>
        </w:rPr>
        <w:tab/>
        <w:t>For purposes of this Agreement, “</w:t>
      </w:r>
      <w:r>
        <w:rPr>
          <w:b/>
          <w:bCs/>
          <w:sz w:val="22"/>
        </w:rPr>
        <w:t>Confidential Information</w:t>
      </w:r>
      <w:r>
        <w:rPr>
          <w:sz w:val="22"/>
        </w:rPr>
        <w:t xml:space="preserve">” means any data or information that is proprietary to the </w:t>
      </w:r>
      <w:r>
        <w:rPr>
          <w:bCs/>
          <w:sz w:val="22"/>
        </w:rPr>
        <w:t>Disclosing Party</w:t>
      </w:r>
      <w:r>
        <w:rPr>
          <w:sz w:val="22"/>
        </w:rPr>
        <w:t xml:space="preserve"> and not generally known to the public, whether in tangible or intangible form, </w:t>
      </w:r>
      <w:bookmarkStart w:id="0" w:name="_DV_C9"/>
      <w:r>
        <w:rPr>
          <w:rStyle w:val="DeltaViewInsertion"/>
          <w:b w:val="0"/>
          <w:color w:val="auto"/>
          <w:sz w:val="22"/>
          <w:szCs w:val="24"/>
          <w:u w:val="none"/>
        </w:rPr>
        <w:t xml:space="preserve">in whatever medium provided, whether unmodified or modified by Receiving Party or its Representatives (as defined herein), </w:t>
      </w:r>
      <w:bookmarkEnd w:id="0"/>
      <w:r>
        <w:rPr>
          <w:sz w:val="22"/>
        </w:rPr>
        <w:t>whenever and however disclosed, including, but not limited to: (</w:t>
      </w:r>
      <w:proofErr w:type="spellStart"/>
      <w:r>
        <w:rPr>
          <w:sz w:val="22"/>
        </w:rPr>
        <w:t>i</w:t>
      </w:r>
      <w:proofErr w:type="spellEnd"/>
      <w:r>
        <w:rPr>
          <w:sz w:val="22"/>
        </w:rPr>
        <w:t>) any marketing strategies, plans, financial information, or projections,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(v) any other information that should reasonably be recognized as confidential information of the Disclosing Party</w:t>
      </w:r>
      <w:bookmarkStart w:id="1" w:name="_DV_C11"/>
      <w:r>
        <w:rPr>
          <w:rStyle w:val="DeltaViewInsertion"/>
          <w:b w:val="0"/>
          <w:color w:val="auto"/>
          <w:sz w:val="22"/>
          <w:szCs w:val="24"/>
          <w:u w:val="none"/>
        </w:rPr>
        <w:t>; and (vi) any information generated by the Receiving Party or by its Representatives that contains, reflects, or is derived from any of the foregoing</w:t>
      </w:r>
      <w:bookmarkEnd w:id="1"/>
      <w:r>
        <w:rPr>
          <w:b/>
          <w:sz w:val="22"/>
        </w:rPr>
        <w:t xml:space="preserve">.  </w:t>
      </w:r>
      <w:r>
        <w:rPr>
          <w:spacing w:val="-3"/>
          <w:sz w:val="22"/>
        </w:rPr>
        <w:t xml:space="preserve">Confidential Information need not be </w:t>
      </w:r>
      <w:r>
        <w:rPr>
          <w:color w:val="000000"/>
          <w:sz w:val="22"/>
        </w:rPr>
        <w:t xml:space="preserve">novel, unique, patentable, copyrightable or constitute a trade secret in order to be designated Confidential Information.  The </w:t>
      </w:r>
      <w:r>
        <w:rPr>
          <w:bCs/>
          <w:sz w:val="22"/>
        </w:rPr>
        <w:t>Receiving Party</w:t>
      </w:r>
      <w:r>
        <w:rPr>
          <w:sz w:val="22"/>
        </w:rPr>
        <w:t xml:space="preserve"> </w:t>
      </w:r>
      <w:r>
        <w:rPr>
          <w:color w:val="000000"/>
          <w:sz w:val="22"/>
        </w:rPr>
        <w:t>acknowledges that the Confidential Information is proprietary to the Disclosing Party, has been developed and obtained through great efforts by the Disclosing Party and that</w:t>
      </w:r>
      <w:r>
        <w:rPr>
          <w:sz w:val="22"/>
        </w:rPr>
        <w:t xml:space="preserve"> Disclosing Party regards all of its Confidential Information as trade secrets.</w:t>
      </w:r>
    </w:p>
    <w:p w14:paraId="6B5764B8" w14:textId="77777777" w:rsidR="00402302" w:rsidRDefault="00DB27C9">
      <w:pPr>
        <w:pStyle w:val="ParaLevel1"/>
        <w:tabs>
          <w:tab w:val="clear" w:pos="1080"/>
        </w:tabs>
        <w:spacing w:after="180"/>
        <w:jc w:val="both"/>
        <w:rPr>
          <w:sz w:val="22"/>
        </w:rPr>
      </w:pPr>
      <w:r>
        <w:rPr>
          <w:sz w:val="22"/>
        </w:rPr>
        <w:tab/>
        <w:t>(b)</w:t>
      </w:r>
      <w:r>
        <w:rPr>
          <w:sz w:val="22"/>
        </w:rPr>
        <w:tab/>
        <w:t>Notwithstanding anything in the foregoing to the contrary, Confidential Information shall not include information which: a) was lawfully possessed, as evidenced by the Receiving Party’s records, by the Receiving Party prior to receiving the Confidential Information from the Disclosing Party; (b) becomes rightfully known by the Receiving Party from a third-party source not under an obligation to Disclosing Party to maintain confidentiality; (c) is generally known by the public through no fault of or failure to act by the Receiving Party inconsistent with its obligations under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as evidenced by the Receiving Party’s records, and without reference or access to any Confidential Information.</w:t>
      </w:r>
    </w:p>
    <w:p w14:paraId="12BFE746" w14:textId="77777777" w:rsidR="00402302" w:rsidRDefault="00DB27C9">
      <w:pPr>
        <w:pStyle w:val="ParaLevel1"/>
        <w:numPr>
          <w:ilvl w:val="0"/>
          <w:numId w:val="5"/>
        </w:numPr>
        <w:tabs>
          <w:tab w:val="clear" w:pos="1080"/>
        </w:tabs>
        <w:spacing w:after="180"/>
        <w:jc w:val="both"/>
        <w:rPr>
          <w:sz w:val="22"/>
        </w:rPr>
      </w:pPr>
      <w:r>
        <w:rPr>
          <w:b/>
          <w:bCs/>
          <w:sz w:val="22"/>
          <w:u w:val="single"/>
        </w:rPr>
        <w:t>Disclosure of Confidential Information</w:t>
      </w:r>
      <w:r>
        <w:rPr>
          <w:sz w:val="22"/>
        </w:rPr>
        <w:t>.</w:t>
      </w:r>
      <w:r>
        <w:rPr>
          <w:sz w:val="22"/>
        </w:rPr>
        <w:tab/>
      </w:r>
    </w:p>
    <w:p w14:paraId="671828CB" w14:textId="77777777" w:rsidR="00402302" w:rsidRDefault="00DB27C9">
      <w:pPr>
        <w:pStyle w:val="ParaLevel1"/>
        <w:tabs>
          <w:tab w:val="clear" w:pos="1080"/>
        </w:tabs>
        <w:spacing w:after="180"/>
        <w:ind w:firstLine="1440"/>
        <w:jc w:val="both"/>
        <w:rPr>
          <w:sz w:val="22"/>
          <w:szCs w:val="22"/>
        </w:rPr>
      </w:pPr>
      <w:r>
        <w:rPr>
          <w:sz w:val="22"/>
          <w:szCs w:val="22"/>
        </w:rPr>
        <w:lastRenderedPageBreak/>
        <w:t>From time to time, the Disclosing Party may disclose Confidential Information to the Receiving Party.  The Receiving Party will:  (a) limit disclosure of any Confidential Information to its directors, officers, employees, agents or representatives (collectively “</w:t>
      </w:r>
      <w:r>
        <w:rPr>
          <w:b/>
          <w:bCs/>
          <w:sz w:val="22"/>
          <w:szCs w:val="22"/>
        </w:rPr>
        <w:t>Representatives</w:t>
      </w:r>
      <w:r>
        <w:rPr>
          <w:sz w:val="22"/>
          <w:szCs w:val="22"/>
        </w:rPr>
        <w:t xml:space="preserve">”)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 in this Agreement, require such Representatives to be bound by written confidentiality restrictions no less stringent than those contained herein, and assume full liability for acts or omissions by its Representatives that are inconsistent with its obligations under this Agreement; (c)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 </w:t>
      </w:r>
    </w:p>
    <w:p w14:paraId="24E1CEB6" w14:textId="77777777" w:rsidR="00402302" w:rsidRDefault="00DB27C9">
      <w:pPr>
        <w:pStyle w:val="ParaLevel1"/>
        <w:numPr>
          <w:ilvl w:val="0"/>
          <w:numId w:val="5"/>
        </w:numPr>
        <w:tabs>
          <w:tab w:val="clear" w:pos="1080"/>
        </w:tabs>
        <w:spacing w:after="180"/>
        <w:jc w:val="both"/>
        <w:rPr>
          <w:sz w:val="22"/>
        </w:rPr>
      </w:pPr>
      <w:r>
        <w:rPr>
          <w:b/>
          <w:bCs/>
          <w:sz w:val="22"/>
          <w:u w:val="single"/>
        </w:rPr>
        <w:t>Use of Confidential Information</w:t>
      </w:r>
      <w:r>
        <w:rPr>
          <w:sz w:val="22"/>
        </w:rPr>
        <w:t>.</w:t>
      </w:r>
      <w:r>
        <w:rPr>
          <w:sz w:val="22"/>
        </w:rPr>
        <w:tab/>
      </w:r>
    </w:p>
    <w:p w14:paraId="05C3E33A" w14:textId="77777777" w:rsidR="00402302" w:rsidRDefault="00DB27C9">
      <w:pPr>
        <w:ind w:firstLine="1440"/>
        <w:jc w:val="both"/>
        <w:rPr>
          <w:sz w:val="22"/>
          <w:szCs w:val="22"/>
        </w:rPr>
      </w:pPr>
      <w:r>
        <w:rPr>
          <w:sz w:val="22"/>
        </w:rPr>
        <w:t>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w:t>
      </w:r>
      <w:r>
        <w:rPr>
          <w:color w:val="000000"/>
        </w:rPr>
        <w:t xml:space="preserve">  </w:t>
      </w:r>
      <w:del w:id="2" w:author="Foley Hoag" w:date="2013-11-05T13:28:00Z">
        <w:r>
          <w:rPr>
            <w:color w:val="000000"/>
            <w:sz w:val="22"/>
            <w:szCs w:val="22"/>
          </w:rPr>
          <w:delText>Nothing contained herein is intended to modify the parties' existing agreement that their discussions in furtherance of a potential business relationship are governed by Federal Rule of Evidence 408</w:delText>
        </w:r>
        <w:r>
          <w:rPr>
            <w:color w:val="008000"/>
            <w:sz w:val="22"/>
            <w:szCs w:val="22"/>
          </w:rPr>
          <w:delText>.</w:delText>
        </w:r>
      </w:del>
    </w:p>
    <w:p w14:paraId="46F0EA02" w14:textId="77777777" w:rsidR="00402302" w:rsidRDefault="00402302">
      <w:pPr>
        <w:pStyle w:val="ParaLevel1"/>
        <w:tabs>
          <w:tab w:val="clear" w:pos="1080"/>
        </w:tabs>
        <w:spacing w:after="180"/>
        <w:ind w:firstLine="1440"/>
        <w:jc w:val="both"/>
        <w:rPr>
          <w:sz w:val="22"/>
        </w:rPr>
      </w:pPr>
    </w:p>
    <w:p w14:paraId="234E2293" w14:textId="77777777" w:rsidR="00402302" w:rsidRDefault="00DB27C9">
      <w:pPr>
        <w:pStyle w:val="ParaLevel1"/>
        <w:numPr>
          <w:ilvl w:val="0"/>
          <w:numId w:val="5"/>
        </w:numPr>
        <w:tabs>
          <w:tab w:val="clear" w:pos="1080"/>
        </w:tabs>
        <w:spacing w:after="180"/>
        <w:jc w:val="both"/>
        <w:rPr>
          <w:sz w:val="22"/>
        </w:rPr>
      </w:pPr>
      <w:r>
        <w:rPr>
          <w:b/>
          <w:bCs/>
          <w:sz w:val="22"/>
          <w:u w:val="single"/>
        </w:rPr>
        <w:t>Compelled Disclosure of Confidential Information</w:t>
      </w:r>
      <w:r>
        <w:rPr>
          <w:sz w:val="22"/>
        </w:rPr>
        <w:t>.</w:t>
      </w:r>
      <w:r>
        <w:rPr>
          <w:sz w:val="22"/>
        </w:rPr>
        <w:tab/>
      </w:r>
    </w:p>
    <w:p w14:paraId="07911EB3" w14:textId="77777777" w:rsidR="00402302" w:rsidRDefault="00DB27C9">
      <w:pPr>
        <w:ind w:firstLine="1440"/>
        <w:jc w:val="both"/>
        <w:rPr>
          <w:sz w:val="22"/>
          <w:szCs w:val="22"/>
        </w:rPr>
      </w:pPr>
      <w:r>
        <w:rPr>
          <w:sz w:val="22"/>
          <w:szCs w:val="22"/>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w:t>
      </w:r>
      <w:bookmarkStart w:id="3" w:name="OLE_LINK17"/>
      <w:r>
        <w:rPr>
          <w:sz w:val="22"/>
          <w:szCs w:val="22"/>
        </w:rPr>
        <w:t xml:space="preserve">; provided </w:t>
      </w:r>
      <w:bookmarkStart w:id="4" w:name="_DV_C32"/>
      <w:bookmarkEnd w:id="3"/>
      <w:r>
        <w:rPr>
          <w:rStyle w:val="DeltaViewInsertion"/>
          <w:b w:val="0"/>
          <w:color w:val="auto"/>
          <w:sz w:val="22"/>
          <w:szCs w:val="24"/>
          <w:u w:val="none"/>
        </w:rPr>
        <w:t>that the Receiving Party will disclose only that portion of the requested Confidential Information that, in the written opinion of its legal counsel, it is required to disclose</w:t>
      </w:r>
      <w:bookmarkEnd w:id="4"/>
      <w:r>
        <w:rPr>
          <w:sz w:val="22"/>
          <w:szCs w:val="22"/>
        </w:rPr>
        <w:t>.  The Receiving Party agrees that it shall not oppose and shall cooperate with efforts by, to the extent practicable, the Disclosing Party with respect to any such request fo</w:t>
      </w:r>
      <w:r>
        <w:rPr>
          <w:color w:val="000000"/>
          <w:sz w:val="22"/>
          <w:szCs w:val="22"/>
        </w:rPr>
        <w:t xml:space="preserve">r a protective order or other relief.  Notwithstanding the foregoing, </w:t>
      </w:r>
      <w:r>
        <w:rPr>
          <w:sz w:val="22"/>
          <w:szCs w:val="22"/>
        </w:rPr>
        <w:t>if the Disclosing Party is unable to obtain or does not seek a protective order and the Receiving Party is legally requested or required to disclose such Confidential Information, disclosure of such Confidential Information may be made without liability.</w:t>
      </w:r>
    </w:p>
    <w:p w14:paraId="65535C77" w14:textId="77777777" w:rsidR="00402302" w:rsidRDefault="00402302">
      <w:pPr>
        <w:jc w:val="both"/>
        <w:rPr>
          <w:sz w:val="22"/>
          <w:szCs w:val="22"/>
        </w:rPr>
      </w:pPr>
    </w:p>
    <w:p w14:paraId="4A0F3E36" w14:textId="77777777" w:rsidR="00402302" w:rsidRDefault="00DB27C9">
      <w:pPr>
        <w:keepNext/>
        <w:numPr>
          <w:ilvl w:val="0"/>
          <w:numId w:val="5"/>
        </w:numPr>
        <w:spacing w:after="180"/>
        <w:jc w:val="both"/>
        <w:rPr>
          <w:sz w:val="22"/>
        </w:rPr>
      </w:pPr>
      <w:r>
        <w:rPr>
          <w:b/>
          <w:bCs/>
          <w:sz w:val="22"/>
          <w:u w:val="single"/>
        </w:rPr>
        <w:lastRenderedPageBreak/>
        <w:t>Term</w:t>
      </w:r>
      <w:r>
        <w:rPr>
          <w:sz w:val="22"/>
        </w:rPr>
        <w:t xml:space="preserve">.  </w:t>
      </w:r>
    </w:p>
    <w:p w14:paraId="45D2768F" w14:textId="77777777" w:rsidR="00402302" w:rsidRDefault="00DB27C9">
      <w:pPr>
        <w:pStyle w:val="BodyTextIndent2"/>
        <w:keepNext/>
        <w:spacing w:after="180"/>
        <w:rPr>
          <w:sz w:val="22"/>
        </w:rPr>
      </w:pPr>
      <w:r>
        <w:rPr>
          <w:sz w:val="22"/>
        </w:rPr>
        <w:t>This Agreement shall remain in effect for a two-year term (subject to a one year extension if the parties are still discussing and considering the Transaction at the end of the second year).  Notwithstanding the foregoing, the Receiving Party’s duty to hold in confidence Confidential Information that was disclosed during term shall remain in effect indefinitely.</w:t>
      </w:r>
    </w:p>
    <w:p w14:paraId="361B16BB" w14:textId="77777777" w:rsidR="00402302" w:rsidRDefault="00DB27C9">
      <w:pPr>
        <w:numPr>
          <w:ilvl w:val="0"/>
          <w:numId w:val="5"/>
        </w:numPr>
        <w:tabs>
          <w:tab w:val="left" w:pos="2160"/>
          <w:tab w:val="left" w:pos="2880"/>
        </w:tabs>
        <w:spacing w:after="180"/>
        <w:rPr>
          <w:bCs/>
          <w:sz w:val="22"/>
        </w:rPr>
      </w:pPr>
      <w:r>
        <w:rPr>
          <w:b/>
          <w:sz w:val="22"/>
          <w:u w:val="single"/>
        </w:rPr>
        <w:t>Remedies</w:t>
      </w:r>
      <w:r>
        <w:rPr>
          <w:bCs/>
          <w:sz w:val="22"/>
        </w:rPr>
        <w:t>.</w:t>
      </w:r>
      <w:r>
        <w:rPr>
          <w:bCs/>
          <w:sz w:val="22"/>
        </w:rPr>
        <w:tab/>
      </w:r>
    </w:p>
    <w:p w14:paraId="4843C20D" w14:textId="77777777" w:rsidR="00402302" w:rsidRDefault="00DB27C9">
      <w:pPr>
        <w:tabs>
          <w:tab w:val="left" w:pos="1440"/>
          <w:tab w:val="left" w:pos="2160"/>
          <w:tab w:val="left" w:pos="2880"/>
        </w:tabs>
        <w:spacing w:after="180"/>
        <w:ind w:firstLine="1440"/>
        <w:jc w:val="both"/>
        <w:rPr>
          <w:sz w:val="22"/>
        </w:rPr>
      </w:pPr>
      <w:r>
        <w:rPr>
          <w:color w:val="000000"/>
          <w:sz w:val="22"/>
        </w:rPr>
        <w:t>Both parties acknowledge that the Confidential Information to be disclosed hereunder is of a unique and valuable character, and that the unauthorized dissemination of the Confidential 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w:t>
      </w:r>
      <w:r>
        <w:rPr>
          <w:sz w:val="22"/>
        </w:rPr>
        <w:t xml:space="preserve">  Further, </w:t>
      </w:r>
      <w:r>
        <w:t xml:space="preserve">in the event of litigation relating to this Agreement, </w:t>
      </w:r>
      <w:r>
        <w:rPr>
          <w:sz w:val="22"/>
        </w:rPr>
        <w:t xml:space="preserve">the prevailing party shall be entitled to recover its reasonable attorney’s fees and expenses. </w:t>
      </w:r>
    </w:p>
    <w:p w14:paraId="6A783673" w14:textId="77777777" w:rsidR="00402302" w:rsidRDefault="00DB27C9">
      <w:pPr>
        <w:numPr>
          <w:ilvl w:val="0"/>
          <w:numId w:val="3"/>
        </w:numPr>
        <w:tabs>
          <w:tab w:val="clear" w:pos="1440"/>
        </w:tabs>
        <w:spacing w:after="180"/>
        <w:ind w:left="-90" w:firstLine="810"/>
        <w:rPr>
          <w:sz w:val="22"/>
        </w:rPr>
      </w:pPr>
      <w:r>
        <w:rPr>
          <w:b/>
          <w:bCs/>
          <w:sz w:val="22"/>
          <w:u w:val="single"/>
        </w:rPr>
        <w:t>Return of Confidential Information</w:t>
      </w:r>
      <w:r>
        <w:rPr>
          <w:sz w:val="22"/>
        </w:rPr>
        <w:t>.</w:t>
      </w:r>
      <w:r>
        <w:rPr>
          <w:sz w:val="22"/>
        </w:rPr>
        <w:tab/>
      </w:r>
    </w:p>
    <w:p w14:paraId="20CDCFCB" w14:textId="77777777" w:rsidR="00402302" w:rsidRDefault="00DB27C9">
      <w:pPr>
        <w:ind w:firstLine="1440"/>
        <w:jc w:val="both"/>
        <w:rPr>
          <w:sz w:val="22"/>
        </w:rPr>
      </w:pPr>
      <w:r>
        <w:rPr>
          <w:sz w:val="22"/>
        </w:rPr>
        <w:t xml:space="preserve">Receiving Party </w:t>
      </w:r>
      <w:r>
        <w:rPr>
          <w:color w:val="000000"/>
          <w:sz w:val="22"/>
        </w:rPr>
        <w:t xml:space="preserve">shall immediately return and redeliver </w:t>
      </w:r>
      <w:r>
        <w:rPr>
          <w:sz w:val="22"/>
        </w:rPr>
        <w:t xml:space="preserve">to Disclosing Party all tangible material embodying any Confidential Information provided hereunder </w:t>
      </w:r>
      <w:r>
        <w:rPr>
          <w:color w:val="000000"/>
          <w:sz w:val="22"/>
        </w:rPr>
        <w:t xml:space="preserve">and all notes, </w:t>
      </w:r>
      <w:r>
        <w:rPr>
          <w:sz w:val="22"/>
        </w:rPr>
        <w:t xml:space="preserve">summaries, memoranda, drawings, manuals, records, excerpts </w:t>
      </w:r>
      <w:r>
        <w:rPr>
          <w:color w:val="000000"/>
          <w:sz w:val="22"/>
        </w:rPr>
        <w:t xml:space="preserve">or derivative information deriving therefrom, </w:t>
      </w:r>
      <w:r>
        <w:rPr>
          <w:sz w:val="22"/>
        </w:rPr>
        <w:t>and all other documents or materials (“Notes”) (and all copies of any of the foregoing, including “copies” that have been converted to computerized media in the form of image, data, word processing, or other types of files either manually or by image capture) based on or including any Confidential Information,</w:t>
      </w:r>
      <w:r>
        <w:rPr>
          <w:color w:val="000000"/>
          <w:sz w:val="22"/>
        </w:rPr>
        <w:t xml:space="preserve"> in whatever form of storage or retrieval, </w:t>
      </w:r>
      <w:r>
        <w:rPr>
          <w:sz w:val="22"/>
        </w:rPr>
        <w:t>upon the earlier of (</w:t>
      </w:r>
      <w:proofErr w:type="spellStart"/>
      <w:r>
        <w:rPr>
          <w:sz w:val="22"/>
        </w:rPr>
        <w:t>i</w:t>
      </w:r>
      <w:proofErr w:type="spellEnd"/>
      <w:r>
        <w:rPr>
          <w:sz w:val="22"/>
        </w:rPr>
        <w:t>) the completion or termination of the dealings between the parties contemplated hereunder; (ii) the termination of this Agreement; or (iii) at such time as the Disclosing Party may so request</w:t>
      </w:r>
      <w:bookmarkStart w:id="5" w:name="OLE_LINK13"/>
      <w:bookmarkStart w:id="6" w:name="OLE_LINK14"/>
      <w:bookmarkStart w:id="7" w:name="OLE_LINK20"/>
      <w:bookmarkStart w:id="8" w:name="OLE_LINK21"/>
      <w:bookmarkStart w:id="9" w:name="OLE_LINK22"/>
      <w:r>
        <w:rPr>
          <w:sz w:val="22"/>
          <w:szCs w:val="22"/>
        </w:rPr>
        <w:t>; provided however that the Receiving Party may retain such of its documents as is necessary to enable it to comply with its reasonable document retention policies</w:t>
      </w:r>
      <w:bookmarkEnd w:id="5"/>
      <w:bookmarkEnd w:id="6"/>
      <w:bookmarkEnd w:id="7"/>
      <w:bookmarkEnd w:id="8"/>
      <w:bookmarkEnd w:id="9"/>
      <w:r>
        <w:rPr>
          <w:sz w:val="22"/>
        </w:rPr>
        <w:t>.  Alternatively, the Receiving Party, with the written consent of the Disclosing Party may (or in the case of Notes, at the Receiving Party’s option) immediately destroy any of the foregoing embodying Confidential Information (or the reasonably nonrecoverable data erasure of computerized data) and, upon request, certify in writing such destruction by an authorized officer of the Receiving Party supervising the destruction).</w:t>
      </w:r>
    </w:p>
    <w:p w14:paraId="12A95572" w14:textId="77777777" w:rsidR="00402302" w:rsidRDefault="00402302">
      <w:pPr>
        <w:ind w:firstLine="1440"/>
        <w:jc w:val="both"/>
        <w:rPr>
          <w:sz w:val="22"/>
          <w:szCs w:val="22"/>
        </w:rPr>
      </w:pPr>
    </w:p>
    <w:p w14:paraId="053FC0D2" w14:textId="77777777" w:rsidR="00402302" w:rsidRDefault="00DB27C9">
      <w:pPr>
        <w:numPr>
          <w:ilvl w:val="0"/>
          <w:numId w:val="3"/>
        </w:numPr>
        <w:tabs>
          <w:tab w:val="clear" w:pos="1440"/>
        </w:tabs>
        <w:spacing w:after="180"/>
        <w:ind w:left="0" w:firstLine="720"/>
        <w:jc w:val="both"/>
        <w:rPr>
          <w:sz w:val="22"/>
        </w:rPr>
      </w:pPr>
      <w:r>
        <w:rPr>
          <w:b/>
          <w:bCs/>
          <w:sz w:val="22"/>
          <w:u w:val="single"/>
        </w:rPr>
        <w:t>Notice of Breach</w:t>
      </w:r>
      <w:r>
        <w:rPr>
          <w:sz w:val="22"/>
        </w:rPr>
        <w:t>.</w:t>
      </w:r>
      <w:r>
        <w:rPr>
          <w:sz w:val="22"/>
        </w:rPr>
        <w:tab/>
      </w:r>
    </w:p>
    <w:p w14:paraId="79D4F9EC" w14:textId="77777777" w:rsidR="00402302" w:rsidRDefault="00DB27C9">
      <w:pPr>
        <w:pStyle w:val="BodyTextIndent3"/>
        <w:spacing w:after="180"/>
        <w:ind w:firstLine="1440"/>
        <w:rPr>
          <w:sz w:val="22"/>
        </w:rPr>
      </w:pPr>
      <w:r>
        <w:rPr>
          <w:sz w:val="22"/>
        </w:rPr>
        <w:t>Receiving Party shall notify the Disclosing Party immediately upon discovery of, or suspicion of, (1) any unauthorized use or disclosure of Confidential Information  by Receiving Party or its Representatives</w:t>
      </w:r>
      <w:bookmarkStart w:id="10" w:name="_DV_C48"/>
      <w:r>
        <w:rPr>
          <w:rStyle w:val="DeltaViewInsertion"/>
          <w:b w:val="0"/>
          <w:color w:val="auto"/>
          <w:sz w:val="22"/>
          <w:szCs w:val="24"/>
          <w:u w:val="none"/>
        </w:rPr>
        <w:t>; or (2) any actions by Receiving Party or its Representatives inconsistent with their respective obligations under</w:t>
      </w:r>
      <w:bookmarkStart w:id="11" w:name="_DV_M52"/>
      <w:bookmarkEnd w:id="10"/>
      <w:bookmarkEnd w:id="11"/>
      <w:r>
        <w:rPr>
          <w:sz w:val="22"/>
          <w:szCs w:val="24"/>
        </w:rPr>
        <w:t xml:space="preserve"> </w:t>
      </w:r>
      <w:r>
        <w:rPr>
          <w:sz w:val="22"/>
        </w:rPr>
        <w:t>this Agreement, Receiving Party shall cooperate with any and all efforts of the Disclosing Party to help the Disclosing Party regain possession of Confidential Information and prevent its further unauthorized use.</w:t>
      </w:r>
    </w:p>
    <w:p w14:paraId="7A84D76E" w14:textId="77777777" w:rsidR="00402302" w:rsidRDefault="00DB27C9">
      <w:pPr>
        <w:numPr>
          <w:ilvl w:val="0"/>
          <w:numId w:val="3"/>
        </w:numPr>
        <w:spacing w:after="180"/>
        <w:jc w:val="both"/>
        <w:rPr>
          <w:sz w:val="22"/>
        </w:rPr>
      </w:pPr>
      <w:r>
        <w:rPr>
          <w:b/>
          <w:bCs/>
          <w:sz w:val="22"/>
          <w:u w:val="single"/>
        </w:rPr>
        <w:t>No Binding Agreement for Transaction</w:t>
      </w:r>
      <w:r>
        <w:rPr>
          <w:sz w:val="22"/>
        </w:rPr>
        <w:t xml:space="preserve">. </w:t>
      </w:r>
    </w:p>
    <w:p w14:paraId="55498B2C" w14:textId="77777777" w:rsidR="00402302" w:rsidRDefault="00DB27C9">
      <w:pPr>
        <w:pStyle w:val="BodyTextIndent2"/>
        <w:spacing w:after="180"/>
        <w:rPr>
          <w:sz w:val="22"/>
        </w:rPr>
      </w:pPr>
      <w:r>
        <w:rPr>
          <w:sz w:val="22"/>
        </w:rPr>
        <w:lastRenderedPageBreak/>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14:paraId="016D0CB3" w14:textId="77777777" w:rsidR="00402302" w:rsidRDefault="00402302">
      <w:pPr>
        <w:pStyle w:val="BodyTextIndent2"/>
        <w:spacing w:after="180"/>
        <w:rPr>
          <w:sz w:val="22"/>
        </w:rPr>
      </w:pPr>
    </w:p>
    <w:p w14:paraId="4F8CF037" w14:textId="77777777" w:rsidR="00402302" w:rsidRDefault="00DB27C9">
      <w:pPr>
        <w:numPr>
          <w:ilvl w:val="0"/>
          <w:numId w:val="3"/>
        </w:numPr>
        <w:spacing w:after="180"/>
        <w:jc w:val="both"/>
        <w:rPr>
          <w:sz w:val="22"/>
        </w:rPr>
      </w:pPr>
      <w:r>
        <w:rPr>
          <w:b/>
          <w:bCs/>
          <w:sz w:val="22"/>
          <w:u w:val="single"/>
        </w:rPr>
        <w:t>Warranty</w:t>
      </w:r>
      <w:r>
        <w:rPr>
          <w:sz w:val="22"/>
        </w:rPr>
        <w:t xml:space="preserve">.   </w:t>
      </w:r>
    </w:p>
    <w:p w14:paraId="6CE848DE" w14:textId="77777777" w:rsidR="00402302" w:rsidRDefault="00DB27C9">
      <w:pPr>
        <w:spacing w:after="180"/>
        <w:ind w:firstLine="1440"/>
        <w:jc w:val="both"/>
        <w:rPr>
          <w:sz w:val="22"/>
        </w:rPr>
      </w:pPr>
      <w:r>
        <w:rPr>
          <w:b/>
          <w:bCs/>
          <w:sz w:val="22"/>
        </w:rPr>
        <w:t>NO WARRANTIES ARE MADE BY EITHER PARTY UNDER THIS AGREEMENT WHATSOEVER</w:t>
      </w:r>
      <w:r>
        <w:rPr>
          <w:sz w:val="22"/>
        </w:rPr>
        <w:t xml:space="preserve">.  The parties acknowledge that although they shall each endeavor to include in the Confidential Information all information that they each believe relevant for the purpose of the evaluation of a Transaction, the parties understand that no representation or warranty as to the accuracy or completeness of the Confidential Information is being made by the Disclosing Party.  Further, neither party is under any obligation under this Agreement to disclose any Confidential Information it chooses not to disclose.  </w:t>
      </w:r>
      <w:del w:id="12" w:author="Foley Hoag" w:date="2013-11-05T13:29:00Z">
        <w:r>
          <w:rPr>
            <w:sz w:val="22"/>
          </w:rPr>
          <w:delText xml:space="preserve">Neither Party hereto shall have any liability to the other party or to the other party’s Representatives resulting from any use of the Confidential Information except with respect to disclosure of such Confidential Information in violation of this Agreement. </w:delText>
        </w:r>
      </w:del>
      <w:ins w:id="13" w:author="Foley Hoag" w:date="2013-11-05T13:29:00Z">
        <w:r>
          <w:t>The Disclosing Party shall have no liability to the Receiving Party (or any other person or entity) resulting from the use of the Disclosing Party's Confidential Information or any reliance on the accuracy or completeness thereof.</w:t>
        </w:r>
      </w:ins>
    </w:p>
    <w:p w14:paraId="26405E9E" w14:textId="77777777" w:rsidR="00402302" w:rsidRDefault="00DB27C9">
      <w:pPr>
        <w:keepNext/>
        <w:keepLines/>
        <w:numPr>
          <w:ilvl w:val="0"/>
          <w:numId w:val="4"/>
        </w:numPr>
        <w:spacing w:after="180"/>
        <w:jc w:val="both"/>
        <w:rPr>
          <w:sz w:val="22"/>
        </w:rPr>
      </w:pPr>
      <w:r>
        <w:rPr>
          <w:b/>
          <w:bCs/>
          <w:sz w:val="22"/>
          <w:u w:val="single"/>
        </w:rPr>
        <w:t>Miscellaneous</w:t>
      </w:r>
      <w:r>
        <w:rPr>
          <w:sz w:val="22"/>
        </w:rPr>
        <w:t>.</w:t>
      </w:r>
    </w:p>
    <w:p w14:paraId="0E7A9184" w14:textId="77777777" w:rsidR="00402302" w:rsidRDefault="00DB27C9">
      <w:pPr>
        <w:keepNext/>
        <w:keepLines/>
        <w:spacing w:after="180"/>
        <w:ind w:firstLine="1440"/>
        <w:jc w:val="both"/>
        <w:rPr>
          <w:sz w:val="22"/>
        </w:rPr>
      </w:pPr>
      <w:r>
        <w:rPr>
          <w:color w:val="000000"/>
          <w:sz w:val="22"/>
        </w:rPr>
        <w:t>(a)</w:t>
      </w:r>
      <w:r>
        <w:rPr>
          <w:color w:val="000000"/>
          <w:sz w:val="22"/>
        </w:rPr>
        <w:tab/>
        <w:t xml:space="preserve">This Agreement constitutes the entire understanding between the parties and </w:t>
      </w:r>
      <w:r>
        <w:rPr>
          <w:sz w:val="22"/>
        </w:rPr>
        <w:t xml:space="preserve">supersedes any and all prior or contemporaneous understandings and agreements, </w:t>
      </w:r>
      <w:r>
        <w:rPr>
          <w:color w:val="000000"/>
          <w:sz w:val="22"/>
        </w:rPr>
        <w:t>whether oral or written,</w:t>
      </w:r>
      <w:r>
        <w:rPr>
          <w:sz w:val="22"/>
        </w:rPr>
        <w:t xml:space="preserve"> between the parties</w:t>
      </w:r>
      <w:r>
        <w:rPr>
          <w:color w:val="000000"/>
          <w:sz w:val="22"/>
        </w:rPr>
        <w:t xml:space="preserve">, </w:t>
      </w:r>
      <w:r>
        <w:rPr>
          <w:sz w:val="22"/>
        </w:rPr>
        <w:t>with respect to the subject matter</w:t>
      </w:r>
      <w:r>
        <w:rPr>
          <w:color w:val="000000"/>
          <w:sz w:val="22"/>
        </w:rPr>
        <w:t xml:space="preserve"> hereof.  </w:t>
      </w:r>
      <w:r>
        <w:rPr>
          <w:sz w:val="22"/>
        </w:rPr>
        <w:t>This Agreement can only be modified by a written amendment signed by the party against whom enforcement of such modification is sought.</w:t>
      </w:r>
    </w:p>
    <w:p w14:paraId="0F2D3EB0" w14:textId="77777777" w:rsidR="00402302" w:rsidRDefault="00DB27C9">
      <w:pPr>
        <w:spacing w:after="180"/>
        <w:ind w:firstLine="1440"/>
        <w:jc w:val="both"/>
        <w:rPr>
          <w:sz w:val="22"/>
        </w:rPr>
      </w:pPr>
      <w:r>
        <w:rPr>
          <w:sz w:val="22"/>
        </w:rPr>
        <w:t>(b)</w:t>
      </w:r>
      <w:r>
        <w:rPr>
          <w:sz w:val="22"/>
        </w:rPr>
        <w:tab/>
        <w:t xml:space="preserve">The validity, construction and performance of this Agreement shall be governed and construed in accordance with the laws of _____________________ (state) applicable to contracts made and to be wholly performed within such state, without giving effect to any conflict of </w:t>
      </w:r>
      <w:proofErr w:type="spellStart"/>
      <w:r>
        <w:rPr>
          <w:sz w:val="22"/>
        </w:rPr>
        <w:t>laws</w:t>
      </w:r>
      <w:proofErr w:type="spellEnd"/>
      <w:r>
        <w:rPr>
          <w:sz w:val="22"/>
        </w:rPr>
        <w:t xml:space="preserve"> provisions thereof.  The Federal and state courts located in _______________ (</w:t>
      </w:r>
      <w:proofErr w:type="gramStart"/>
      <w:r>
        <w:rPr>
          <w:sz w:val="22"/>
        </w:rPr>
        <w:t>state)  shall</w:t>
      </w:r>
      <w:proofErr w:type="gramEnd"/>
      <w:r>
        <w:rPr>
          <w:sz w:val="22"/>
        </w:rPr>
        <w:t xml:space="preserve"> have sole and exclusive jurisdiction over any disputes arising under</w:t>
      </w:r>
      <w:bookmarkStart w:id="14" w:name="_DV_C58"/>
      <w:r>
        <w:rPr>
          <w:rStyle w:val="DeltaViewInsertion"/>
          <w:b w:val="0"/>
          <w:color w:val="auto"/>
          <w:sz w:val="22"/>
          <w:szCs w:val="24"/>
          <w:u w:val="none"/>
        </w:rPr>
        <w:t>, or in any way connected with or related to,</w:t>
      </w:r>
      <w:bookmarkStart w:id="15" w:name="_DV_M65"/>
      <w:bookmarkEnd w:id="14"/>
      <w:bookmarkEnd w:id="15"/>
      <w:r>
        <w:rPr>
          <w:b/>
          <w:sz w:val="22"/>
          <w:szCs w:val="24"/>
        </w:rPr>
        <w:t xml:space="preserve"> </w:t>
      </w:r>
      <w:r>
        <w:rPr>
          <w:b/>
          <w:sz w:val="22"/>
        </w:rPr>
        <w:t xml:space="preserve"> </w:t>
      </w:r>
      <w:r>
        <w:rPr>
          <w:sz w:val="22"/>
        </w:rPr>
        <w:t>the terms of this Agreement</w:t>
      </w:r>
      <w:r>
        <w:rPr>
          <w:b/>
          <w:sz w:val="22"/>
        </w:rPr>
        <w:t xml:space="preserve"> </w:t>
      </w:r>
      <w:r>
        <w:rPr>
          <w:rStyle w:val="DeltaViewInsertion"/>
          <w:b w:val="0"/>
          <w:color w:val="auto"/>
          <w:sz w:val="22"/>
          <w:szCs w:val="24"/>
          <w:u w:val="none"/>
        </w:rPr>
        <w:t>and Receiving Party: (</w:t>
      </w:r>
      <w:proofErr w:type="spellStart"/>
      <w:r>
        <w:rPr>
          <w:rStyle w:val="DeltaViewInsertion"/>
          <w:b w:val="0"/>
          <w:color w:val="auto"/>
          <w:sz w:val="22"/>
          <w:szCs w:val="24"/>
          <w:u w:val="none"/>
        </w:rPr>
        <w:t>i</w:t>
      </w:r>
      <w:proofErr w:type="spellEnd"/>
      <w:r>
        <w:rPr>
          <w:rStyle w:val="DeltaViewInsertion"/>
          <w:b w:val="0"/>
          <w:color w:val="auto"/>
          <w:sz w:val="22"/>
          <w:szCs w:val="24"/>
          <w:u w:val="none"/>
        </w:rPr>
        <w:t xml:space="preserve">) consents to personal jurisdiction therein; and (ii) waives the right to raise </w:t>
      </w:r>
      <w:r>
        <w:rPr>
          <w:rStyle w:val="DeltaViewInsertion"/>
          <w:b w:val="0"/>
          <w:i/>
          <w:color w:val="auto"/>
          <w:sz w:val="22"/>
          <w:szCs w:val="24"/>
          <w:u w:val="none"/>
        </w:rPr>
        <w:t xml:space="preserve">forum non </w:t>
      </w:r>
      <w:proofErr w:type="spellStart"/>
      <w:r>
        <w:rPr>
          <w:rStyle w:val="DeltaViewInsertion"/>
          <w:b w:val="0"/>
          <w:i/>
          <w:color w:val="auto"/>
          <w:sz w:val="22"/>
          <w:szCs w:val="24"/>
          <w:u w:val="none"/>
        </w:rPr>
        <w:t>conveniens</w:t>
      </w:r>
      <w:proofErr w:type="spellEnd"/>
      <w:r>
        <w:rPr>
          <w:rStyle w:val="DeltaViewInsertion"/>
          <w:b w:val="0"/>
          <w:color w:val="auto"/>
          <w:sz w:val="22"/>
          <w:szCs w:val="24"/>
          <w:u w:val="none"/>
        </w:rPr>
        <w:t xml:space="preserve"> or any similar objection.</w:t>
      </w:r>
      <w:r>
        <w:rPr>
          <w:rStyle w:val="DeltaViewInsertion"/>
          <w:color w:val="auto"/>
          <w:sz w:val="22"/>
          <w:szCs w:val="24"/>
          <w:u w:val="none"/>
        </w:rPr>
        <w:t xml:space="preserve"> </w:t>
      </w:r>
    </w:p>
    <w:p w14:paraId="55CA8F39" w14:textId="77777777" w:rsidR="00402302" w:rsidRDefault="00DB27C9">
      <w:pPr>
        <w:pStyle w:val="BodyTextIndent2"/>
        <w:spacing w:after="180"/>
        <w:rPr>
          <w:sz w:val="22"/>
        </w:rPr>
      </w:pPr>
      <w:r>
        <w:rPr>
          <w:sz w:val="22"/>
        </w:rPr>
        <w:t>(c)</w:t>
      </w:r>
      <w:r>
        <w:rPr>
          <w:sz w:val="22"/>
        </w:rPr>
        <w:tab/>
        <w:t>Any failure by either party to enforce the other party’s strict performance of any provision of this Agreement will not constitute a waiver of its right to subsequently enforce such provision or any other provision of this Agreement.</w:t>
      </w:r>
    </w:p>
    <w:p w14:paraId="56E55AC4" w14:textId="77777777" w:rsidR="00402302" w:rsidRDefault="00DB27C9">
      <w:pPr>
        <w:pStyle w:val="ParaLevel1"/>
        <w:tabs>
          <w:tab w:val="clear" w:pos="1080"/>
        </w:tabs>
        <w:spacing w:after="180"/>
        <w:ind w:firstLine="1440"/>
        <w:jc w:val="both"/>
      </w:pPr>
      <w:r>
        <w:rPr>
          <w:color w:val="000000"/>
          <w:sz w:val="22"/>
        </w:rPr>
        <w:t>(d)</w:t>
      </w:r>
      <w:r>
        <w:rPr>
          <w:color w:val="000000"/>
          <w:sz w:val="22"/>
        </w:rPr>
        <w:tab/>
        <w:t>Although the restrictions contained in this Agreement are considered by the parties to be reasonable for the purpose of protecting the Confidential Information</w:t>
      </w:r>
      <w:r>
        <w:rPr>
          <w:sz w:val="22"/>
        </w:rPr>
        <w:t xml:space="preserve">, </w:t>
      </w:r>
      <w:r>
        <w:rPr>
          <w:color w:val="000000"/>
          <w:sz w:val="22"/>
        </w:rPr>
        <w:t xml:space="preserve">if any such restriction is found by a court of competent jurisdiction </w:t>
      </w:r>
      <w:r>
        <w:rPr>
          <w:sz w:val="22"/>
        </w:rPr>
        <w:t xml:space="preserve">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 </w:t>
      </w:r>
    </w:p>
    <w:p w14:paraId="37D801F9" w14:textId="77777777" w:rsidR="00402302" w:rsidRDefault="00DB27C9">
      <w:pPr>
        <w:spacing w:after="180"/>
        <w:ind w:firstLine="1440"/>
        <w:jc w:val="both"/>
        <w:rPr>
          <w:sz w:val="22"/>
        </w:rPr>
      </w:pPr>
      <w:r>
        <w:rPr>
          <w:sz w:val="22"/>
          <w:szCs w:val="24"/>
        </w:rPr>
        <w:lastRenderedPageBreak/>
        <w:t>(e)</w:t>
      </w:r>
      <w:r>
        <w:rPr>
          <w:sz w:val="22"/>
          <w:szCs w:val="24"/>
        </w:rPr>
        <w:tab/>
        <w:t>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14:paraId="74D06F17" w14:textId="77777777" w:rsidR="00402302" w:rsidRDefault="00DB27C9">
      <w:pPr>
        <w:pStyle w:val="ParaLevel1"/>
        <w:tabs>
          <w:tab w:val="clear" w:pos="1080"/>
        </w:tabs>
        <w:spacing w:after="180"/>
        <w:ind w:firstLine="1440"/>
        <w:jc w:val="both"/>
        <w:rPr>
          <w:sz w:val="22"/>
        </w:rPr>
      </w:pPr>
      <w:r>
        <w:rPr>
          <w:sz w:val="22"/>
        </w:rPr>
        <w:t>(f)</w:t>
      </w:r>
      <w:r>
        <w:rPr>
          <w:sz w:val="22"/>
        </w:rPr>
        <w:tab/>
        <w:t xml:space="preserve">This Agreement is personal in nature, and neither party may directly or indirectly assign or transfer it by operation of law or otherwise without the prior written consent of the other party, which consent will not be unreasonably withheld.  </w:t>
      </w:r>
      <w:r>
        <w:rPr>
          <w:color w:val="000000"/>
          <w:sz w:val="22"/>
        </w:rPr>
        <w:t>All obligations contained in this Agreement shall extend to and be binding upon the parties to this Agreement and their respective successors, assigns and designees.</w:t>
      </w:r>
    </w:p>
    <w:p w14:paraId="7B42CA0D" w14:textId="77777777" w:rsidR="00402302" w:rsidRDefault="00DB27C9">
      <w:pPr>
        <w:spacing w:after="180"/>
        <w:ind w:firstLine="1440"/>
        <w:jc w:val="both"/>
        <w:rPr>
          <w:sz w:val="22"/>
        </w:rPr>
      </w:pPr>
      <w:r>
        <w:rPr>
          <w:sz w:val="22"/>
        </w:rPr>
        <w:t>(g)</w:t>
      </w:r>
      <w:r>
        <w:rPr>
          <w:sz w:val="22"/>
        </w:rPr>
        <w:tab/>
        <w:t>The receipt of Confidential Information pursuant to this Agreement will not prevent or in any way limit either party from: (</w:t>
      </w:r>
      <w:proofErr w:type="spellStart"/>
      <w:r>
        <w:rPr>
          <w:sz w:val="22"/>
        </w:rPr>
        <w:t>i</w:t>
      </w:r>
      <w:proofErr w:type="spellEnd"/>
      <w:r>
        <w:rPr>
          <w:sz w:val="22"/>
        </w:rPr>
        <w:t>) developing, making or marketing products or services that are or may be competitive with the products or services of the other; or (ii) providing products or services to others who compete with the other.</w:t>
      </w:r>
    </w:p>
    <w:p w14:paraId="4C4E48F0" w14:textId="77777777" w:rsidR="00402302" w:rsidRDefault="00DB27C9">
      <w:pPr>
        <w:pStyle w:val="BodyTextIndent2"/>
        <w:spacing w:after="180"/>
        <w:rPr>
          <w:sz w:val="22"/>
        </w:rPr>
      </w:pPr>
      <w:r>
        <w:rPr>
          <w:sz w:val="22"/>
        </w:rPr>
        <w:t>(h)</w:t>
      </w:r>
      <w:r>
        <w:rPr>
          <w:sz w:val="22"/>
        </w:rPr>
        <w:tab/>
        <w:t>Paragraph headings used in this Agreement are for reference only and shall not be used or relied upon in the interpretation of this Agreement.</w:t>
      </w:r>
    </w:p>
    <w:p w14:paraId="7250EE89" w14:textId="77777777" w:rsidR="00402302" w:rsidRDefault="00DB27C9">
      <w:pPr>
        <w:spacing w:after="180"/>
        <w:ind w:firstLine="720"/>
        <w:jc w:val="both"/>
        <w:rPr>
          <w:sz w:val="22"/>
        </w:rPr>
      </w:pPr>
      <w:r>
        <w:rPr>
          <w:b/>
          <w:bCs/>
          <w:sz w:val="22"/>
        </w:rPr>
        <w:t>IN WITNESS WHEREOF</w:t>
      </w:r>
      <w:r>
        <w:rPr>
          <w:sz w:val="22"/>
        </w:rPr>
        <w:t>, the parties hereto have executed this Agreement as of the date first above written.</w:t>
      </w:r>
    </w:p>
    <w:p w14:paraId="25DBE553" w14:textId="77777777" w:rsidR="00402302" w:rsidRDefault="00402302">
      <w:pPr>
        <w:spacing w:after="180"/>
        <w:ind w:firstLine="720"/>
        <w:jc w:val="both"/>
        <w:rPr>
          <w:sz w:val="22"/>
        </w:rPr>
      </w:pPr>
    </w:p>
    <w:p w14:paraId="7FF955D3" w14:textId="77777777" w:rsidR="00402302" w:rsidRDefault="00DB27C9">
      <w:pPr>
        <w:pStyle w:val="Heading2"/>
        <w:ind w:right="-1260"/>
        <w:rPr>
          <w:sz w:val="22"/>
        </w:rPr>
      </w:pPr>
      <w:r>
        <w:rPr>
          <w:color w:val="000000"/>
          <w:sz w:val="22"/>
          <w:szCs w:val="22"/>
        </w:rPr>
        <w:t>Disclosing Party</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Receiving Party</w:t>
      </w:r>
      <w:r>
        <w:rPr>
          <w:sz w:val="24"/>
        </w:rPr>
        <w:tab/>
        <w:t xml:space="preserve">          </w:t>
      </w:r>
      <w:r>
        <w:rPr>
          <w:sz w:val="24"/>
        </w:rPr>
        <w:tab/>
      </w:r>
      <w:r>
        <w:rPr>
          <w:sz w:val="24"/>
        </w:rPr>
        <w:tab/>
      </w:r>
      <w:r>
        <w:rPr>
          <w:sz w:val="24"/>
        </w:rPr>
        <w:tab/>
      </w:r>
    </w:p>
    <w:p w14:paraId="1B5E7418" w14:textId="77777777" w:rsidR="00402302" w:rsidRDefault="00402302">
      <w:pPr>
        <w:spacing w:after="180"/>
        <w:jc w:val="both"/>
        <w:rPr>
          <w:sz w:val="22"/>
        </w:rPr>
      </w:pPr>
    </w:p>
    <w:p w14:paraId="11987AB0" w14:textId="77777777" w:rsidR="00402302" w:rsidRDefault="00DB27C9">
      <w:pPr>
        <w:jc w:val="both"/>
        <w:rPr>
          <w:sz w:val="22"/>
        </w:rPr>
      </w:pPr>
      <w:r>
        <w:rPr>
          <w:sz w:val="22"/>
        </w:rPr>
        <w:t>By</w:t>
      </w:r>
      <w:r>
        <w:rPr>
          <w:sz w:val="22"/>
          <w:u w:val="single"/>
        </w:rPr>
        <w:tab/>
      </w:r>
      <w:r>
        <w:rPr>
          <w:sz w:val="22"/>
          <w:u w:val="single"/>
        </w:rPr>
        <w:tab/>
      </w:r>
      <w:r>
        <w:rPr>
          <w:sz w:val="22"/>
          <w:u w:val="single"/>
        </w:rPr>
        <w:tab/>
      </w:r>
      <w:r>
        <w:rPr>
          <w:sz w:val="22"/>
          <w:u w:val="single"/>
        </w:rPr>
        <w:tab/>
      </w:r>
      <w:r>
        <w:rPr>
          <w:sz w:val="22"/>
        </w:rPr>
        <w:tab/>
      </w:r>
      <w:r>
        <w:rPr>
          <w:sz w:val="22"/>
        </w:rPr>
        <w:tab/>
      </w:r>
      <w:r>
        <w:rPr>
          <w:sz w:val="22"/>
        </w:rPr>
        <w:tab/>
      </w:r>
      <w:r>
        <w:rPr>
          <w:sz w:val="22"/>
        </w:rPr>
        <w:tab/>
      </w:r>
      <w:proofErr w:type="spellStart"/>
      <w:r>
        <w:rPr>
          <w:sz w:val="22"/>
        </w:rPr>
        <w:t>By</w:t>
      </w:r>
      <w:proofErr w:type="spellEnd"/>
      <w:r>
        <w:rPr>
          <w:sz w:val="22"/>
          <w:u w:val="single"/>
        </w:rPr>
        <w:tab/>
      </w:r>
      <w:r>
        <w:rPr>
          <w:sz w:val="22"/>
          <w:u w:val="single"/>
        </w:rPr>
        <w:tab/>
      </w:r>
      <w:r>
        <w:rPr>
          <w:sz w:val="22"/>
          <w:u w:val="single"/>
        </w:rPr>
        <w:tab/>
        <w:t>_____</w:t>
      </w:r>
    </w:p>
    <w:p w14:paraId="21A76DBC" w14:textId="77777777" w:rsidR="00402302" w:rsidRDefault="00DB27C9">
      <w:pPr>
        <w:jc w:val="both"/>
        <w:rPr>
          <w:sz w:val="22"/>
        </w:rPr>
      </w:pPr>
      <w:r>
        <w:rPr>
          <w:sz w:val="22"/>
        </w:rPr>
        <w:t xml:space="preserve">Name:    </w:t>
      </w:r>
      <w:r>
        <w:rPr>
          <w:sz w:val="22"/>
        </w:rPr>
        <w:tab/>
      </w:r>
      <w:r>
        <w:rPr>
          <w:sz w:val="22"/>
        </w:rPr>
        <w:tab/>
      </w:r>
      <w:r>
        <w:rPr>
          <w:sz w:val="22"/>
        </w:rPr>
        <w:tab/>
      </w:r>
      <w:r>
        <w:rPr>
          <w:sz w:val="22"/>
        </w:rPr>
        <w:tab/>
      </w:r>
      <w:r>
        <w:rPr>
          <w:sz w:val="22"/>
        </w:rPr>
        <w:tab/>
      </w:r>
      <w:r>
        <w:rPr>
          <w:sz w:val="22"/>
        </w:rPr>
        <w:tab/>
      </w:r>
      <w:r>
        <w:rPr>
          <w:sz w:val="22"/>
        </w:rPr>
        <w:tab/>
        <w:t>Name:</w:t>
      </w:r>
    </w:p>
    <w:p w14:paraId="2F2976D3" w14:textId="77777777" w:rsidR="00402302" w:rsidRDefault="00DB27C9">
      <w:pPr>
        <w:jc w:val="both"/>
        <w:rPr>
          <w:sz w:val="22"/>
        </w:rPr>
      </w:pPr>
      <w:bookmarkStart w:id="16" w:name="OLE_LINK1"/>
      <w:bookmarkStart w:id="17" w:name="OLE_LINK2"/>
      <w:r>
        <w:rPr>
          <w:sz w:val="22"/>
        </w:rPr>
        <w:t>Title:</w:t>
      </w:r>
      <w:r>
        <w:rPr>
          <w:sz w:val="22"/>
        </w:rPr>
        <w:tab/>
        <w:t xml:space="preserve"> </w:t>
      </w:r>
      <w:r>
        <w:rPr>
          <w:sz w:val="22"/>
        </w:rPr>
        <w:tab/>
      </w:r>
      <w:r>
        <w:rPr>
          <w:sz w:val="22"/>
        </w:rPr>
        <w:tab/>
      </w:r>
      <w:r>
        <w:rPr>
          <w:sz w:val="22"/>
        </w:rPr>
        <w:tab/>
      </w:r>
      <w:r>
        <w:rPr>
          <w:sz w:val="22"/>
        </w:rPr>
        <w:tab/>
      </w:r>
      <w:r>
        <w:rPr>
          <w:sz w:val="22"/>
        </w:rPr>
        <w:tab/>
      </w:r>
      <w:r>
        <w:rPr>
          <w:sz w:val="22"/>
        </w:rPr>
        <w:tab/>
      </w:r>
      <w:r>
        <w:rPr>
          <w:sz w:val="22"/>
        </w:rPr>
        <w:tab/>
        <w:t>Title:</w:t>
      </w:r>
      <w:bookmarkEnd w:id="16"/>
      <w:bookmarkEnd w:id="17"/>
    </w:p>
    <w:p w14:paraId="64C058F6" w14:textId="77777777" w:rsidR="00402302" w:rsidRDefault="00402302">
      <w:pPr>
        <w:spacing w:after="180"/>
        <w:jc w:val="both"/>
        <w:rPr>
          <w:sz w:val="22"/>
        </w:rPr>
      </w:pPr>
    </w:p>
    <w:p w14:paraId="4221CD2D" w14:textId="77777777" w:rsidR="00402302" w:rsidRDefault="00DB27C9">
      <w:pPr>
        <w:jc w:val="both"/>
        <w:rPr>
          <w:sz w:val="22"/>
        </w:rPr>
      </w:pP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14:paraId="25C92233" w14:textId="77777777" w:rsidR="00402302" w:rsidRDefault="00402302">
      <w:pPr>
        <w:spacing w:after="180"/>
        <w:jc w:val="both"/>
        <w:rPr>
          <w:sz w:val="22"/>
        </w:rPr>
      </w:pPr>
    </w:p>
    <w:sectPr w:rsidR="00402302">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1440" w:right="1440" w:bottom="1440" w:left="144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19A3" w14:textId="77777777" w:rsidR="001E31D1" w:rsidRDefault="001E31D1">
      <w:r>
        <w:separator/>
      </w:r>
    </w:p>
  </w:endnote>
  <w:endnote w:type="continuationSeparator" w:id="0">
    <w:p w14:paraId="5C78B478" w14:textId="77777777" w:rsidR="001E31D1" w:rsidRDefault="001E3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0A620" w14:textId="77777777" w:rsidR="00402302" w:rsidRDefault="00DB27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3B1E322" w14:textId="77777777" w:rsidR="00402302" w:rsidRDefault="004023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6425" w14:textId="77777777" w:rsidR="00402302" w:rsidRDefault="00DB27C9">
    <w:pPr>
      <w:pStyle w:val="Footer"/>
      <w:framePr w:wrap="around" w:vAnchor="text" w:hAnchor="margin" w:xAlign="center" w:y="1"/>
      <w:rPr>
        <w:rStyle w:val="PageNumber"/>
        <w:sz w:val="22"/>
      </w:rPr>
    </w:pPr>
    <w:r>
      <w:rPr>
        <w:rStyle w:val="PageNumber"/>
        <w:sz w:val="22"/>
      </w:rPr>
      <w:fldChar w:fldCharType="begin"/>
    </w:r>
    <w:r>
      <w:rPr>
        <w:rStyle w:val="PageNumber"/>
        <w:sz w:val="22"/>
      </w:rPr>
      <w:instrText xml:space="preserve">PAGE  </w:instrText>
    </w:r>
    <w:r>
      <w:rPr>
        <w:rStyle w:val="PageNumber"/>
        <w:sz w:val="22"/>
      </w:rPr>
      <w:fldChar w:fldCharType="separate"/>
    </w:r>
    <w:r w:rsidR="0066429B">
      <w:rPr>
        <w:rStyle w:val="PageNumber"/>
        <w:noProof/>
        <w:sz w:val="22"/>
      </w:rPr>
      <w:t>5</w:t>
    </w:r>
    <w:r>
      <w:rPr>
        <w:rStyle w:val="PageNumber"/>
        <w:sz w:val="22"/>
      </w:rPr>
      <w:fldChar w:fldCharType="end"/>
    </w:r>
  </w:p>
  <w:p w14:paraId="5EF4A8B8" w14:textId="77777777" w:rsidR="00402302" w:rsidRDefault="00DB27C9">
    <w:pPr>
      <w:widowControl w:val="0"/>
      <w:spacing w:line="240" w:lineRule="exact"/>
      <w:rPr>
        <w:sz w:val="18"/>
        <w:szCs w:val="18"/>
      </w:rPr>
    </w:pPr>
    <w:r>
      <w:rPr>
        <w:sz w:val="18"/>
        <w:szCs w:val="18"/>
      </w:rPr>
      <w:t>#886871</w:t>
    </w:r>
  </w:p>
  <w:p w14:paraId="6AF98D68" w14:textId="77777777" w:rsidR="00402302" w:rsidRDefault="00402302">
    <w:pPr>
      <w:widowControl w:val="0"/>
      <w:spacing w:line="240" w:lineRule="exact"/>
      <w:rPr>
        <w:sz w:val="24"/>
      </w:rPr>
    </w:pPr>
  </w:p>
  <w:p w14:paraId="02B2C493" w14:textId="77777777" w:rsidR="00402302" w:rsidRDefault="00402302">
    <w:pPr>
      <w:widowControl w:val="0"/>
      <w:tabs>
        <w:tab w:val="left" w:pos="0"/>
        <w:tab w:val="right" w:pos="8640"/>
        <w:tab w:val="left" w:pos="9360"/>
      </w:tabs>
      <w:jc w:val="center"/>
      <w:rPr>
        <w:rFonts w:ascii="Arial" w:hAnsi="Arial"/>
      </w:rPr>
    </w:pPr>
  </w:p>
  <w:p w14:paraId="1F2BDD33" w14:textId="77777777" w:rsidR="00402302" w:rsidRDefault="0040230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4"/>
      </w:rPr>
    </w:pPr>
  </w:p>
  <w:bookmarkStart w:id="18" w:name="_iDocIDField_1"/>
  <w:p w14:paraId="70D19DEE" w14:textId="60DB924E" w:rsidR="00402302" w:rsidRDefault="00DB27C9">
    <w:pPr>
      <w:pStyle w:val="DocID"/>
    </w:pPr>
    <w:r>
      <w:fldChar w:fldCharType="begin"/>
    </w:r>
    <w:r>
      <w:instrText xml:space="preserve">  DOCPROPERTY "CUS_DocIDString" </w:instrText>
    </w:r>
    <w:r>
      <w:fldChar w:fldCharType="separate"/>
    </w:r>
    <w:r w:rsidR="000A48CA">
      <w:t>B4190829.2</w:t>
    </w:r>
    <w:r>
      <w:fldChar w:fldCharType="end"/>
    </w:r>
    <w:bookmarkEnd w:id="1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9" w:name="_iDocIDField_2"/>
  <w:p w14:paraId="30A1D7A3" w14:textId="30160C94" w:rsidR="00402302" w:rsidRDefault="00DB27C9">
    <w:pPr>
      <w:pStyle w:val="DocID"/>
    </w:pPr>
    <w:r>
      <w:fldChar w:fldCharType="begin"/>
    </w:r>
    <w:r>
      <w:instrText xml:space="preserve">  DOCPROPERTY "CUS_DocIDString" </w:instrText>
    </w:r>
    <w:r>
      <w:fldChar w:fldCharType="separate"/>
    </w:r>
    <w:r w:rsidR="000A48CA">
      <w:t>B4190829.2</w:t>
    </w:r>
    <w:r>
      <w:fldChar w:fldCharType="end"/>
    </w:r>
    <w:bookmarkEnd w:id="1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383EA" w14:textId="77777777" w:rsidR="001E31D1" w:rsidRDefault="001E31D1">
      <w:r>
        <w:separator/>
      </w:r>
    </w:p>
  </w:footnote>
  <w:footnote w:type="continuationSeparator" w:id="0">
    <w:p w14:paraId="650EC8E6" w14:textId="77777777" w:rsidR="001E31D1" w:rsidRDefault="001E3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8222" w14:textId="77777777" w:rsidR="00402302" w:rsidRDefault="004023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F1F27" w14:textId="77777777" w:rsidR="00402302" w:rsidRDefault="004023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43671" w14:textId="77777777" w:rsidR="00402302" w:rsidRDefault="004023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53E"/>
    <w:multiLevelType w:val="hybridMultilevel"/>
    <w:tmpl w:val="9D7AECCE"/>
    <w:lvl w:ilvl="0" w:tplc="7C847660">
      <w:start w:val="1"/>
      <w:numFmt w:val="upp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99684C"/>
    <w:multiLevelType w:val="hybridMultilevel"/>
    <w:tmpl w:val="31EC9FA0"/>
    <w:lvl w:ilvl="0" w:tplc="F0822D6E">
      <w:start w:val="7"/>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14C1435"/>
    <w:multiLevelType w:val="hybridMultilevel"/>
    <w:tmpl w:val="1AD6DFA8"/>
    <w:lvl w:ilvl="0" w:tplc="1B98E80E">
      <w:start w:val="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15:restartNumberingAfterBreak="0">
    <w:nsid w:val="36F80F5F"/>
    <w:multiLevelType w:val="hybridMultilevel"/>
    <w:tmpl w:val="63120B82"/>
    <w:lvl w:ilvl="0" w:tplc="11E6F84E">
      <w:start w:val="7"/>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99A085A"/>
    <w:multiLevelType w:val="hybridMultilevel"/>
    <w:tmpl w:val="014AC7D2"/>
    <w:lvl w:ilvl="0" w:tplc="370E8880">
      <w:start w:val="11"/>
      <w:numFmt w:val="decimal"/>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800108737">
    <w:abstractNumId w:val="0"/>
  </w:num>
  <w:num w:numId="2" w16cid:durableId="854660467">
    <w:abstractNumId w:val="1"/>
  </w:num>
  <w:num w:numId="3" w16cid:durableId="317730764">
    <w:abstractNumId w:val="3"/>
  </w:num>
  <w:num w:numId="4" w16cid:durableId="70666134">
    <w:abstractNumId w:val="4"/>
  </w:num>
  <w:num w:numId="5" w16cid:durableId="24546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302"/>
    <w:rsid w:val="000A48CA"/>
    <w:rsid w:val="001E31D1"/>
    <w:rsid w:val="003C5F41"/>
    <w:rsid w:val="00402302"/>
    <w:rsid w:val="0066429B"/>
    <w:rsid w:val="00DB2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FE6FBB"/>
  <w15:docId w15:val="{441B995B-7FD2-4B50-8075-8322E5019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after="180"/>
      <w:jc w:val="both"/>
      <w:outlineLvl w:val="0"/>
    </w:pPr>
    <w:rPr>
      <w:b/>
      <w:bCs/>
      <w:sz w:val="22"/>
    </w:rPr>
  </w:style>
  <w:style w:type="paragraph" w:styleId="Heading2">
    <w:name w:val="heading 2"/>
    <w:basedOn w:val="Normal"/>
    <w:next w:val="Normal"/>
    <w:qFormat/>
    <w:pPr>
      <w:keepNext/>
      <w:spacing w:after="180"/>
      <w:ind w:left="3600" w:hanging="360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cs="Times New Roman"/>
    </w:rPr>
  </w:style>
  <w:style w:type="paragraph" w:styleId="Title">
    <w:name w:val="Title"/>
    <w:basedOn w:val="Normal"/>
    <w:qFormat/>
    <w:pPr>
      <w:widowControl w:val="0"/>
      <w:jc w:val="center"/>
    </w:pPr>
    <w:rPr>
      <w:rFonts w:ascii="Arial" w:hAnsi="Arial"/>
      <w:b/>
    </w:rPr>
  </w:style>
  <w:style w:type="paragraph" w:styleId="Subtitle">
    <w:name w:val="Subtitle"/>
    <w:basedOn w:val="Normal"/>
    <w:qFormat/>
    <w:pPr>
      <w:widowControl w:val="0"/>
      <w:jc w:val="center"/>
    </w:pPr>
    <w:rPr>
      <w:rFonts w:ascii="Arial" w:hAnsi="Arial"/>
      <w:b/>
      <w:u w:val="single"/>
    </w:rPr>
  </w:style>
  <w:style w:type="paragraph" w:styleId="Footer">
    <w:name w:val="footer"/>
    <w:basedOn w:val="Normal"/>
    <w:pPr>
      <w:tabs>
        <w:tab w:val="center" w:pos="4320"/>
        <w:tab w:val="right" w:pos="8640"/>
      </w:tabs>
    </w:pPr>
  </w:style>
  <w:style w:type="character" w:styleId="PageNumber">
    <w:name w:val="page number"/>
    <w:basedOn w:val="DefaultParagraphFont"/>
    <w:rPr>
      <w:rFonts w:cs="Times New Roman"/>
    </w:rPr>
  </w:style>
  <w:style w:type="paragraph" w:styleId="BodyText">
    <w:name w:val="Body Text"/>
    <w:basedOn w:val="Normal"/>
    <w:pPr>
      <w:widowControl w:val="0"/>
      <w:jc w:val="both"/>
    </w:pPr>
    <w:rPr>
      <w:rFonts w:ascii="Arial" w:hAnsi="Arial"/>
    </w:rPr>
  </w:style>
  <w:style w:type="paragraph" w:customStyle="1" w:styleId="ParaLevel5">
    <w:name w:val="ParaLevel5"/>
    <w:basedOn w:val="Normal"/>
    <w:pPr>
      <w:tabs>
        <w:tab w:val="left" w:pos="1080"/>
        <w:tab w:val="left" w:pos="4147"/>
      </w:tabs>
      <w:overflowPunct w:val="0"/>
      <w:autoSpaceDE w:val="0"/>
      <w:autoSpaceDN w:val="0"/>
      <w:adjustRightInd w:val="0"/>
      <w:ind w:left="2880" w:firstLine="720"/>
      <w:textAlignment w:val="baseline"/>
    </w:pPr>
    <w:rPr>
      <w:sz w:val="24"/>
    </w:rPr>
  </w:style>
  <w:style w:type="paragraph" w:customStyle="1" w:styleId="ParaLevel1">
    <w:name w:val="ParaLevel1"/>
    <w:basedOn w:val="Normal"/>
    <w:pPr>
      <w:tabs>
        <w:tab w:val="left" w:pos="1080"/>
      </w:tabs>
      <w:overflowPunct w:val="0"/>
      <w:autoSpaceDE w:val="0"/>
      <w:autoSpaceDN w:val="0"/>
      <w:adjustRightInd w:val="0"/>
      <w:ind w:firstLine="720"/>
      <w:textAlignment w:val="baseline"/>
    </w:pPr>
    <w:rPr>
      <w:sz w:val="24"/>
    </w:rPr>
  </w:style>
  <w:style w:type="paragraph" w:styleId="BodyTextIndent">
    <w:name w:val="Body Text Indent"/>
    <w:basedOn w:val="Normal"/>
    <w:pPr>
      <w:ind w:firstLine="720"/>
      <w:jc w:val="both"/>
    </w:pPr>
    <w:rPr>
      <w:sz w:val="24"/>
    </w:rPr>
  </w:style>
  <w:style w:type="paragraph" w:styleId="Header">
    <w:name w:val="header"/>
    <w:basedOn w:val="Normal"/>
    <w:pPr>
      <w:tabs>
        <w:tab w:val="center" w:pos="4320"/>
        <w:tab w:val="right" w:pos="8640"/>
      </w:tabs>
    </w:pPr>
  </w:style>
  <w:style w:type="paragraph" w:styleId="BodyTextIndent2">
    <w:name w:val="Body Text Indent 2"/>
    <w:basedOn w:val="Normal"/>
    <w:pPr>
      <w:spacing w:after="240"/>
      <w:ind w:firstLine="1440"/>
      <w:jc w:val="both"/>
    </w:pPr>
    <w:rPr>
      <w:sz w:val="24"/>
    </w:rPr>
  </w:style>
  <w:style w:type="paragraph" w:styleId="BodyTextIndent3">
    <w:name w:val="Body Text Indent 3"/>
    <w:basedOn w:val="Normal"/>
    <w:pPr>
      <w:spacing w:after="240"/>
      <w:ind w:firstLine="1350"/>
      <w:jc w:val="both"/>
    </w:pPr>
    <w:rPr>
      <w:sz w:val="24"/>
    </w:rPr>
  </w:style>
  <w:style w:type="paragraph" w:styleId="BalloonText">
    <w:name w:val="Balloon Text"/>
    <w:basedOn w:val="Normal"/>
    <w:semiHidden/>
    <w:rPr>
      <w:rFonts w:ascii="Tahoma" w:hAnsi="Tahoma" w:cs="Tahoma"/>
      <w:sz w:val="16"/>
      <w:szCs w:val="16"/>
    </w:rPr>
  </w:style>
  <w:style w:type="character" w:customStyle="1" w:styleId="DeltaViewInsertion">
    <w:name w:val="DeltaView Insertion"/>
    <w:rPr>
      <w:b/>
      <w:color w:val="0000FF"/>
      <w:spacing w:val="0"/>
      <w:u w:val="double"/>
    </w:rPr>
  </w:style>
  <w:style w:type="character" w:customStyle="1" w:styleId="DeltaViewDeletion">
    <w:name w:val="DeltaView Deletion"/>
    <w:rPr>
      <w:strike/>
      <w:color w:val="FF0000"/>
      <w:spacing w:val="0"/>
    </w:rPr>
  </w:style>
  <w:style w:type="paragraph" w:customStyle="1" w:styleId="DocID">
    <w:name w:val="DocID"/>
    <w:basedOn w:val="Footer"/>
    <w:next w:val="Footer"/>
    <w:link w:val="DocIDChar"/>
    <w:pPr>
      <w:tabs>
        <w:tab w:val="clear" w:pos="4320"/>
        <w:tab w:val="clear" w:pos="8640"/>
      </w:tabs>
    </w:pPr>
    <w:rPr>
      <w:sz w:val="16"/>
    </w:rPr>
  </w:style>
  <w:style w:type="character" w:customStyle="1" w:styleId="DocIDChar">
    <w:name w:val="DocID Char"/>
    <w:basedOn w:val="DefaultParagraphFont"/>
    <w:link w:val="DocID"/>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D1B2E325796648A225DC2B514AB27D" ma:contentTypeVersion="4" ma:contentTypeDescription="Create a new document." ma:contentTypeScope="" ma:versionID="8bfd874009ef1555ed94a7b9660c1e5b">
  <xsd:schema xmlns:xsd="http://www.w3.org/2001/XMLSchema" xmlns:xs="http://www.w3.org/2001/XMLSchema" xmlns:p="http://schemas.microsoft.com/office/2006/metadata/properties" xmlns:ns2="108c62fd-7def-4232-ac93-381a34c6566f" targetNamespace="http://schemas.microsoft.com/office/2006/metadata/properties" ma:root="true" ma:fieldsID="8c6265773e59e6db876e98896e2362b7" ns2:_="">
    <xsd:import namespace="108c62fd-7def-4232-ac93-381a34c656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c62fd-7def-4232-ac93-381a34c65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BD7D8C-0C34-412B-918D-11021D5366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96B45C-F7CD-4381-A6DA-96947A6B8BCC}">
  <ds:schemaRefs>
    <ds:schemaRef ds:uri="http://schemas.microsoft.com/sharepoint/v3/contenttype/forms"/>
  </ds:schemaRefs>
</ds:datastoreItem>
</file>

<file path=customXml/itemProps3.xml><?xml version="1.0" encoding="utf-8"?>
<ds:datastoreItem xmlns:ds="http://schemas.openxmlformats.org/officeDocument/2006/customXml" ds:itemID="{5B7D26E9-8AC6-4185-A870-9E58B19AB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c62fd-7def-4232-ac93-381a34c65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2472</Words>
  <Characters>14093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Unknown</dc:creator>
  <cp:lastModifiedBy>Citro, Caden J</cp:lastModifiedBy>
  <cp:revision>4</cp:revision>
  <cp:lastPrinted>2024-04-21T14:46:00Z</cp:lastPrinted>
  <dcterms:created xsi:type="dcterms:W3CDTF">2013-11-13T21:59:00Z</dcterms:created>
  <dcterms:modified xsi:type="dcterms:W3CDTF">2024-04-21T14:46:00Z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bChkLibDB">
    <vt:lpwstr>-1</vt:lpwstr>
  </property>
  <property fmtid="{D5CDD505-2E9C-101B-9397-08002B2CF9AE}" pid="3" name="CUS_DocIDbchkClientNumber">
    <vt:lpwstr>0</vt:lpwstr>
  </property>
  <property fmtid="{D5CDD505-2E9C-101B-9397-08002B2CF9AE}" pid="4" name="CUS_DocIDbchkMatterNumber">
    <vt:lpwstr>0</vt:lpwstr>
  </property>
  <property fmtid="{D5CDD505-2E9C-101B-9397-08002B2CF9AE}" pid="5" name="CUS_DocIDbchkDocumentName">
    <vt:lpwstr>0</vt:lpwstr>
  </property>
  <property fmtid="{D5CDD505-2E9C-101B-9397-08002B2CF9AE}" pid="6" name="CUS_DocIDbchkAuthorName">
    <vt:lpwstr>0</vt:lpwstr>
  </property>
  <property fmtid="{D5CDD505-2E9C-101B-9397-08002B2CF9AE}" pid="7" name="CUS_DocIDchkNativeAuthor">
    <vt:lpwstr>0</vt:lpwstr>
  </property>
  <property fmtid="{D5CDD505-2E9C-101B-9397-08002B2CF9AE}" pid="8" name="CUS_DocIDbchkDocumentNumber">
    <vt:lpwstr>-1</vt:lpwstr>
  </property>
  <property fmtid="{D5CDD505-2E9C-101B-9397-08002B2CF9AE}" pid="9" name="CUS_DocIDbchkVersionNumber">
    <vt:lpwstr>-1</vt:lpwstr>
  </property>
  <property fmtid="{D5CDD505-2E9C-101B-9397-08002B2CF9AE}" pid="10" name="CUS_DocIDbchkDate">
    <vt:lpwstr>0</vt:lpwstr>
  </property>
  <property fmtid="{D5CDD505-2E9C-101B-9397-08002B2CF9AE}" pid="11" name="CUS_DocIDbchkTime">
    <vt:lpwstr>0</vt:lpwstr>
  </property>
  <property fmtid="{D5CDD505-2E9C-101B-9397-08002B2CF9AE}" pid="12" name="CUS_DocIDiPage">
    <vt:lpwstr>0</vt:lpwstr>
  </property>
  <property fmtid="{D5CDD505-2E9C-101B-9397-08002B2CF9AE}" pid="13" name="CUS_DocIDOperation">
    <vt:lpwstr>EVERY PAGE</vt:lpwstr>
  </property>
  <property fmtid="{D5CDD505-2E9C-101B-9397-08002B2CF9AE}" pid="14" name="LibraryName">
    <vt:lpwstr>FHBOSTON</vt:lpwstr>
  </property>
  <property fmtid="{D5CDD505-2E9C-101B-9397-08002B2CF9AE}" pid="15" name="DocName">
    <vt:lpwstr>HBS Sample Nondisclosure Agreement</vt:lpwstr>
  </property>
  <property fmtid="{D5CDD505-2E9C-101B-9397-08002B2CF9AE}" pid="16" name="DocNumber">
    <vt:lpwstr>4190829</vt:lpwstr>
  </property>
  <property fmtid="{D5CDD505-2E9C-101B-9397-08002B2CF9AE}" pid="17" name="VersionNumber">
    <vt:lpwstr>v2</vt:lpwstr>
  </property>
  <property fmtid="{D5CDD505-2E9C-101B-9397-08002B2CF9AE}" pid="18" name="AuthorName">
    <vt:lpwstr>Brp</vt:lpwstr>
  </property>
  <property fmtid="{D5CDD505-2E9C-101B-9397-08002B2CF9AE}" pid="19" name="ClientNumber">
    <vt:lpwstr>12326</vt:lpwstr>
  </property>
  <property fmtid="{D5CDD505-2E9C-101B-9397-08002B2CF9AE}" pid="20" name="MatterNumber">
    <vt:lpwstr>00000</vt:lpwstr>
  </property>
  <property fmtid="{D5CDD505-2E9C-101B-9397-08002B2CF9AE}" pid="21" name="CUS_DocIDString">
    <vt:lpwstr>B4190829.2</vt:lpwstr>
  </property>
  <property fmtid="{D5CDD505-2E9C-101B-9397-08002B2CF9AE}" pid="22" name="ContentTypeId">
    <vt:lpwstr>0x01010059D1B2E325796648A225DC2B514AB27D</vt:lpwstr>
  </property>
</Properties>
</file>