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D529" w14:textId="77777777" w:rsidR="00402302" w:rsidRDefault="00402302">
      <w:pPr>
        <w:pStyle w:val="Subtitle"/>
        <w:widowControl/>
        <w:spacing w:after="180"/>
        <w:jc w:val="right"/>
        <w:rPr>
          <w:rFonts w:ascii="Times New Roman" w:hAnsi="Times New Roman"/>
          <w:sz w:val="22"/>
        </w:rPr>
      </w:pPr>
    </w:p>
    <w:p w14:paraId="39B24728" w14:textId="5D516BE9" w:rsidR="00402302" w:rsidRDefault="006851C8">
      <w:pPr>
        <w:pStyle w:val="Subtitle"/>
        <w:widowControl/>
        <w:spacing w:after="180"/>
        <w:rPr>
          <w:rFonts w:ascii="Times New Roman" w:hAnsi="Times New Roman"/>
          <w:sz w:val="22"/>
        </w:rPr>
      </w:pPr>
      <w:r>
        <w:rPr>
          <w:rFonts w:ascii="Times New Roman" w:hAnsi="Times New Roman"/>
          <w:sz w:val="22"/>
        </w:rPr>
        <w:t xml:space="preserve">MICROSOFT </w:t>
      </w:r>
      <w:r w:rsidR="00DB27C9">
        <w:rPr>
          <w:rFonts w:ascii="Times New Roman" w:hAnsi="Times New Roman"/>
          <w:sz w:val="22"/>
        </w:rPr>
        <w:t>NON-DISCLOSURE AGREEMENT</w:t>
      </w:r>
    </w:p>
    <w:p w14:paraId="0760AB64" w14:textId="77777777"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xml:space="preserve">”) is entered into on this ____day of ___________ by and between </w:t>
      </w:r>
      <w:r>
        <w:rPr>
          <w:color w:val="000000"/>
          <w:sz w:val="22"/>
          <w:szCs w:val="22"/>
        </w:rPr>
        <w:t xml:space="preserve">_________________, located at </w:t>
      </w:r>
      <w:r>
        <w:rPr>
          <w:color w:val="000000"/>
          <w:sz w:val="22"/>
        </w:rPr>
        <w:t xml:space="preserve"> ___________________ ( the” </w:t>
      </w:r>
      <w:r>
        <w:rPr>
          <w:b/>
          <w:bCs/>
          <w:sz w:val="22"/>
        </w:rPr>
        <w:t>Disclosing Party”</w:t>
      </w:r>
      <w:r>
        <w:rPr>
          <w:color w:val="000000"/>
          <w:sz w:val="22"/>
        </w:rPr>
        <w:t>), and ___________________________ with an address at ______________________ (the “</w:t>
      </w:r>
      <w:r>
        <w:rPr>
          <w:b/>
          <w:bCs/>
          <w:sz w:val="22"/>
        </w:rPr>
        <w:t>Receiving Party”</w:t>
      </w:r>
      <w:r>
        <w:rPr>
          <w:color w:val="000000"/>
          <w:sz w:val="22"/>
        </w:rPr>
        <w:t>).</w:t>
      </w:r>
    </w:p>
    <w:p w14:paraId="229BD759" w14:textId="77777777" w:rsidR="00402302" w:rsidRDefault="00402302">
      <w:pPr>
        <w:autoSpaceDE w:val="0"/>
        <w:autoSpaceDN w:val="0"/>
        <w:adjustRightInd w:val="0"/>
        <w:rPr>
          <w:color w:val="000000"/>
          <w:sz w:val="22"/>
          <w:szCs w:val="22"/>
        </w:rPr>
      </w:pPr>
    </w:p>
    <w:p w14:paraId="4FA137C4" w14:textId="77777777" w:rsidR="00402302" w:rsidRDefault="00DB27C9">
      <w:pPr>
        <w:spacing w:after="180"/>
        <w:ind w:firstLine="720"/>
        <w:jc w:val="both"/>
        <w:rPr>
          <w:sz w:val="22"/>
        </w:rPr>
      </w:pPr>
      <w:r>
        <w:rPr>
          <w:sz w:val="22"/>
        </w:rPr>
        <w:t>The Receiving Party hereto desires to participate in discussions regarding ________________________ (the “</w:t>
      </w:r>
      <w:r>
        <w:rPr>
          <w:b/>
          <w:bCs/>
          <w:sz w:val="22"/>
        </w:rPr>
        <w:t>Transaction</w:t>
      </w:r>
      <w:r>
        <w:rPr>
          <w:sz w:val="22"/>
        </w:rPr>
        <w:t>”).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14:paraId="76E52A26" w14:textId="77777777"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14:paraId="508EECBD" w14:textId="77777777"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 form, </w:t>
      </w:r>
      <w:bookmarkStart w:id="0" w:name="_DV_C9"/>
      <w:r>
        <w:rPr>
          <w:rStyle w:val="DeltaViewInsertion"/>
          <w:b w:val="0"/>
          <w:color w:val="auto"/>
          <w:sz w:val="22"/>
          <w:szCs w:val="24"/>
          <w:u w:val="none"/>
        </w:rPr>
        <w:t xml:space="preserve">in whatever medium provided, whether unmodified or modified by Receiving Party or its Representatives (as defined herein), </w:t>
      </w:r>
      <w:bookmarkEnd w:id="0"/>
      <w:r>
        <w:rPr>
          <w:sz w:val="22"/>
        </w:rPr>
        <w:t>whenever and however disclosed, including, but not limited to: (</w:t>
      </w:r>
      <w:proofErr w:type="spellStart"/>
      <w:r>
        <w:rPr>
          <w:sz w:val="22"/>
        </w:rPr>
        <w:t>i</w:t>
      </w:r>
      <w:proofErr w:type="spellEnd"/>
      <w:r>
        <w:rPr>
          <w:sz w:val="22"/>
        </w:rPr>
        <w:t>)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1" w:name="_DV_C11"/>
      <w:r>
        <w:rPr>
          <w:rStyle w:val="DeltaViewInsertion"/>
          <w:b w:val="0"/>
          <w:color w:val="auto"/>
          <w:sz w:val="22"/>
          <w:szCs w:val="24"/>
          <w:u w:val="none"/>
        </w:rPr>
        <w:t>; and (vi) any information generated by the Receiving Party or by its Representatives that contains, reflects, or is derived from any of the foregoing</w:t>
      </w:r>
      <w:bookmarkEnd w:id="1"/>
      <w:r>
        <w:rPr>
          <w:b/>
          <w:sz w:val="22"/>
        </w:rPr>
        <w:t xml:space="preserve">.  </w:t>
      </w:r>
      <w:r>
        <w:rPr>
          <w:spacing w:val="-3"/>
          <w:sz w:val="22"/>
        </w:rPr>
        <w:t xml:space="preserve">Confidential Information need not be </w:t>
      </w:r>
      <w:r>
        <w:rPr>
          <w:color w:val="000000"/>
          <w:sz w:val="22"/>
        </w:rPr>
        <w:t xml:space="preserve">novel, unique, patentable, copyrightable or constitute a trade secret in order to be designated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of its Confidential Information as trade secrets.</w:t>
      </w:r>
    </w:p>
    <w:p w14:paraId="161CEF19" w14:textId="77777777" w:rsidR="00402302" w:rsidRDefault="00DB27C9">
      <w:pPr>
        <w:pStyle w:val="ParaLevel1"/>
        <w:tabs>
          <w:tab w:val="clear" w:pos="1080"/>
        </w:tabs>
        <w:spacing w:after="180"/>
        <w:jc w:val="both"/>
        <w:rPr>
          <w:sz w:val="22"/>
        </w:rPr>
      </w:pPr>
      <w:r>
        <w:rPr>
          <w:sz w:val="22"/>
        </w:rPr>
        <w:tab/>
        <w:t>(b)</w:t>
      </w:r>
      <w:r>
        <w:rPr>
          <w:sz w:val="22"/>
        </w:rPr>
        <w:tab/>
        <w:t>Notwithstanding anything in the foregoing to the contrary, 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14:paraId="6F0D3CCA" w14:textId="77777777"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14:paraId="69E1FFC0" w14:textId="77777777" w:rsidR="00402302" w:rsidRDefault="00DB27C9">
      <w:pPr>
        <w:pStyle w:val="ParaLevel1"/>
        <w:tabs>
          <w:tab w:val="clear" w:pos="1080"/>
        </w:tabs>
        <w:spacing w:after="180"/>
        <w:ind w:firstLine="1440"/>
        <w:jc w:val="both"/>
        <w:rPr>
          <w:sz w:val="22"/>
          <w:szCs w:val="22"/>
        </w:rPr>
      </w:pPr>
      <w:r>
        <w:rPr>
          <w:sz w:val="22"/>
          <w:szCs w:val="22"/>
        </w:rPr>
        <w:lastRenderedPageBreak/>
        <w:t>From time to time, the Disclosing Party may disclose Confidential Information to the Receiving Party.  The Receiving Party will:  (a) limit disclosure of any Confidential Information to its directors, officers, employees, agents or representatives (collectively “</w:t>
      </w:r>
      <w:r>
        <w:rPr>
          <w:b/>
          <w:bCs/>
          <w:sz w:val="22"/>
          <w:szCs w:val="22"/>
        </w:rPr>
        <w:t>Representatives</w:t>
      </w:r>
      <w:r>
        <w:rPr>
          <w:sz w:val="22"/>
          <w:szCs w:val="22"/>
        </w:rPr>
        <w:t xml:space="preserve">”)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14:paraId="1E1D5805" w14:textId="77777777"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14:paraId="66C6878A" w14:textId="77777777" w:rsidR="00402302" w:rsidRDefault="00DB27C9">
      <w:pPr>
        <w:ind w:firstLine="1440"/>
        <w:jc w:val="both"/>
        <w:rPr>
          <w:sz w:val="22"/>
          <w:szCs w:val="22"/>
        </w:rPr>
      </w:pPr>
      <w:r>
        <w:rPr>
          <w:sz w:val="22"/>
        </w:rPr>
        <w:t>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color w:val="000000"/>
        </w:rPr>
        <w:t xml:space="preserve">  </w:t>
      </w:r>
      <w:del w:id="2" w:author="Foley Hoag" w:date="2013-11-05T13:28:00Z">
        <w:r>
          <w:rPr>
            <w:color w:val="000000"/>
            <w:sz w:val="22"/>
            <w:szCs w:val="22"/>
          </w:rPr>
          <w:delText>Nothing contained herein is intended to modify the parties' existing agreement that their discussions in furtherance of a potential business relationship are governed by Federal Rule of Evidence 408</w:delText>
        </w:r>
        <w:r>
          <w:rPr>
            <w:color w:val="008000"/>
            <w:sz w:val="22"/>
            <w:szCs w:val="22"/>
          </w:rPr>
          <w:delText>.</w:delText>
        </w:r>
      </w:del>
    </w:p>
    <w:p w14:paraId="694A9D29" w14:textId="77777777" w:rsidR="00402302" w:rsidRDefault="00402302">
      <w:pPr>
        <w:pStyle w:val="ParaLevel1"/>
        <w:tabs>
          <w:tab w:val="clear" w:pos="1080"/>
        </w:tabs>
        <w:spacing w:after="180"/>
        <w:ind w:firstLine="1440"/>
        <w:jc w:val="both"/>
        <w:rPr>
          <w:sz w:val="22"/>
        </w:rPr>
      </w:pPr>
    </w:p>
    <w:p w14:paraId="6E7C1A8A" w14:textId="77777777" w:rsidR="00402302" w:rsidRDefault="00DB27C9">
      <w:pPr>
        <w:pStyle w:val="ParaLevel1"/>
        <w:numPr>
          <w:ilvl w:val="0"/>
          <w:numId w:val="5"/>
        </w:numPr>
        <w:tabs>
          <w:tab w:val="clear" w:pos="1080"/>
        </w:tabs>
        <w:spacing w:after="180"/>
        <w:jc w:val="both"/>
        <w:rPr>
          <w:sz w:val="22"/>
        </w:rPr>
      </w:pPr>
      <w:r>
        <w:rPr>
          <w:b/>
          <w:bCs/>
          <w:sz w:val="22"/>
          <w:u w:val="single"/>
        </w:rPr>
        <w:t>Compelled Disclosure of Confidential Information</w:t>
      </w:r>
      <w:r>
        <w:rPr>
          <w:sz w:val="22"/>
        </w:rPr>
        <w:t>.</w:t>
      </w:r>
      <w:r>
        <w:rPr>
          <w:sz w:val="22"/>
        </w:rPr>
        <w:tab/>
      </w:r>
    </w:p>
    <w:p w14:paraId="2A130882" w14:textId="77777777" w:rsidR="00402302" w:rsidRDefault="00DB27C9">
      <w:pPr>
        <w:ind w:firstLine="1440"/>
        <w:jc w:val="both"/>
        <w:rPr>
          <w:sz w:val="22"/>
          <w:szCs w:val="22"/>
        </w:rPr>
      </w:pPr>
      <w:r>
        <w:rPr>
          <w:sz w:val="22"/>
          <w:szCs w:val="22"/>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3" w:name="OLE_LINK17"/>
      <w:r>
        <w:rPr>
          <w:sz w:val="22"/>
          <w:szCs w:val="22"/>
        </w:rPr>
        <w:t xml:space="preserve">; provided </w:t>
      </w:r>
      <w:bookmarkStart w:id="4" w:name="_DV_C32"/>
      <w:bookmarkEnd w:id="3"/>
      <w:r>
        <w:rPr>
          <w:rStyle w:val="DeltaViewInsertion"/>
          <w:b w:val="0"/>
          <w:color w:val="auto"/>
          <w:sz w:val="22"/>
          <w:szCs w:val="24"/>
          <w:u w:val="none"/>
        </w:rPr>
        <w:t>that the Receiving Party will disclose only that portion of the requested Confidential Information that, in the written opinion of its legal counsel, it is required to disclose</w:t>
      </w:r>
      <w:bookmarkEnd w:id="4"/>
      <w:r>
        <w:rPr>
          <w:sz w:val="22"/>
          <w:szCs w:val="22"/>
        </w:rPr>
        <w:t>.  The Receiving Party agrees that it shall not oppose and shall cooperate with efforts by,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Party is legally requested or required to disclose such Confidential Information, disclosure of such Confidential Information may be made without liability.</w:t>
      </w:r>
    </w:p>
    <w:p w14:paraId="373A3E1E" w14:textId="77777777" w:rsidR="00402302" w:rsidRDefault="00402302">
      <w:pPr>
        <w:jc w:val="both"/>
        <w:rPr>
          <w:sz w:val="22"/>
          <w:szCs w:val="22"/>
        </w:rPr>
      </w:pPr>
    </w:p>
    <w:p w14:paraId="506DC509" w14:textId="77777777" w:rsidR="00402302" w:rsidRDefault="00DB27C9">
      <w:pPr>
        <w:keepNext/>
        <w:numPr>
          <w:ilvl w:val="0"/>
          <w:numId w:val="5"/>
        </w:numPr>
        <w:spacing w:after="180"/>
        <w:jc w:val="both"/>
        <w:rPr>
          <w:sz w:val="22"/>
        </w:rPr>
      </w:pPr>
      <w:r>
        <w:rPr>
          <w:b/>
          <w:bCs/>
          <w:sz w:val="22"/>
          <w:u w:val="single"/>
        </w:rPr>
        <w:lastRenderedPageBreak/>
        <w:t>Term</w:t>
      </w:r>
      <w:r>
        <w:rPr>
          <w:sz w:val="22"/>
        </w:rPr>
        <w:t xml:space="preserve">.  </w:t>
      </w:r>
    </w:p>
    <w:p w14:paraId="1E2CD6B1" w14:textId="77777777" w:rsidR="00402302" w:rsidRDefault="00DB27C9">
      <w:pPr>
        <w:pStyle w:val="BodyTextIndent2"/>
        <w:keepNext/>
        <w:spacing w:after="180"/>
        <w:rPr>
          <w:sz w:val="22"/>
        </w:rPr>
      </w:pPr>
      <w:r>
        <w:rPr>
          <w:sz w:val="22"/>
        </w:rPr>
        <w:t>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14:paraId="393517C6" w14:textId="77777777"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14:paraId="44DDC7BE" w14:textId="77777777" w:rsidR="00402302" w:rsidRDefault="00DB27C9">
      <w:pPr>
        <w:tabs>
          <w:tab w:val="left" w:pos="1440"/>
          <w:tab w:val="left" w:pos="2160"/>
          <w:tab w:val="left" w:pos="2880"/>
        </w:tabs>
        <w:spacing w:after="180"/>
        <w:ind w:firstLine="1440"/>
        <w:jc w:val="both"/>
        <w:rPr>
          <w:sz w:val="22"/>
        </w:rPr>
      </w:pPr>
      <w:r>
        <w:rPr>
          <w:color w:val="000000"/>
          <w:sz w:val="22"/>
        </w:rPr>
        <w:t>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 xml:space="preserve">the prevailing party shall be entitled to recover its reasonable attorney’s fees and expenses. </w:t>
      </w:r>
    </w:p>
    <w:p w14:paraId="0B44A270" w14:textId="77777777"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14:paraId="63185111" w14:textId="77777777"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 xml:space="preserve">summaries, memoranda,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w:t>
      </w:r>
      <w:proofErr w:type="spellStart"/>
      <w:r>
        <w:rPr>
          <w:sz w:val="22"/>
        </w:rPr>
        <w:t>i</w:t>
      </w:r>
      <w:proofErr w:type="spellEnd"/>
      <w:r>
        <w:rPr>
          <w:sz w:val="22"/>
        </w:rPr>
        <w:t>) the completion or termination of the dealings between the parties contemplated hereunder; (ii) the termination of this Agreement; or (iii) at such time as the Disclosing Party may so request</w:t>
      </w:r>
      <w:bookmarkStart w:id="5" w:name="OLE_LINK13"/>
      <w:bookmarkStart w:id="6" w:name="OLE_LINK14"/>
      <w:bookmarkStart w:id="7" w:name="OLE_LINK20"/>
      <w:bookmarkStart w:id="8" w:name="OLE_LINK21"/>
      <w:bookmarkStart w:id="9" w:name="OLE_LINK22"/>
      <w:r>
        <w:rPr>
          <w:sz w:val="22"/>
          <w:szCs w:val="22"/>
        </w:rPr>
        <w:t>; provided however that the Receiving Party may retain such of its documents as is necessary to enable it to comply with its reasonable document retention policies</w:t>
      </w:r>
      <w:bookmarkEnd w:id="5"/>
      <w:bookmarkEnd w:id="6"/>
      <w:bookmarkEnd w:id="7"/>
      <w:bookmarkEnd w:id="8"/>
      <w:bookmarkEnd w:id="9"/>
      <w:r>
        <w:rPr>
          <w:sz w:val="22"/>
        </w:rPr>
        <w:t>.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36EAE3BA" w14:textId="77777777" w:rsidR="00402302" w:rsidRDefault="00402302">
      <w:pPr>
        <w:ind w:firstLine="1440"/>
        <w:jc w:val="both"/>
        <w:rPr>
          <w:sz w:val="22"/>
          <w:szCs w:val="22"/>
        </w:rPr>
      </w:pPr>
    </w:p>
    <w:p w14:paraId="6C2F1548" w14:textId="77777777"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14:paraId="65506CA1" w14:textId="77777777" w:rsidR="00402302" w:rsidRDefault="00DB27C9">
      <w:pPr>
        <w:pStyle w:val="BodyTextIndent3"/>
        <w:spacing w:after="180"/>
        <w:ind w:firstLine="1440"/>
        <w:rPr>
          <w:sz w:val="22"/>
        </w:rPr>
      </w:pPr>
      <w:r>
        <w:rPr>
          <w:sz w:val="22"/>
        </w:rPr>
        <w:t>Receiving Party shall notify the Disclosing Party immediately upon discovery of, or suspicion of, (1) any unauthorized use or disclosure of Confidential Information  by Receiving Party or its Representatives</w:t>
      </w:r>
      <w:bookmarkStart w:id="10" w:name="_DV_C48"/>
      <w:r>
        <w:rPr>
          <w:rStyle w:val="DeltaViewInsertion"/>
          <w:b w:val="0"/>
          <w:color w:val="auto"/>
          <w:sz w:val="22"/>
          <w:szCs w:val="24"/>
          <w:u w:val="none"/>
        </w:rPr>
        <w:t>; or (2) any actions by Receiving Party or its Representatives inconsistent with their respective obligations under</w:t>
      </w:r>
      <w:bookmarkStart w:id="11" w:name="_DV_M52"/>
      <w:bookmarkEnd w:id="10"/>
      <w:bookmarkEnd w:id="11"/>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unauthorized use.</w:t>
      </w:r>
    </w:p>
    <w:p w14:paraId="596457E5" w14:textId="77777777"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14:paraId="798CCC3F" w14:textId="77777777" w:rsidR="00402302" w:rsidRDefault="00DB27C9">
      <w:pPr>
        <w:pStyle w:val="BodyTextIndent2"/>
        <w:spacing w:after="180"/>
        <w:rPr>
          <w:sz w:val="22"/>
        </w:rPr>
      </w:pPr>
      <w:r>
        <w:rPr>
          <w:sz w:val="22"/>
        </w:rPr>
        <w:lastRenderedPageBreak/>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298487D9" w14:textId="77777777" w:rsidR="00402302" w:rsidRDefault="00402302">
      <w:pPr>
        <w:pStyle w:val="BodyTextIndent2"/>
        <w:spacing w:after="180"/>
        <w:rPr>
          <w:sz w:val="22"/>
        </w:rPr>
      </w:pPr>
    </w:p>
    <w:p w14:paraId="5C5C4627" w14:textId="77777777" w:rsidR="00402302" w:rsidRDefault="00DB27C9">
      <w:pPr>
        <w:numPr>
          <w:ilvl w:val="0"/>
          <w:numId w:val="3"/>
        </w:numPr>
        <w:spacing w:after="180"/>
        <w:jc w:val="both"/>
        <w:rPr>
          <w:sz w:val="22"/>
        </w:rPr>
      </w:pPr>
      <w:r>
        <w:rPr>
          <w:b/>
          <w:bCs/>
          <w:sz w:val="22"/>
          <w:u w:val="single"/>
        </w:rPr>
        <w:t>Warranty</w:t>
      </w:r>
      <w:r>
        <w:rPr>
          <w:sz w:val="22"/>
        </w:rPr>
        <w:t xml:space="preserve">.   </w:t>
      </w:r>
    </w:p>
    <w:p w14:paraId="5AFC3A75" w14:textId="77777777" w:rsidR="00402302" w:rsidRDefault="00DB27C9">
      <w:pPr>
        <w:spacing w:after="180"/>
        <w:ind w:firstLine="1440"/>
        <w:jc w:val="both"/>
        <w:rPr>
          <w:sz w:val="22"/>
        </w:rPr>
      </w:pPr>
      <w:r>
        <w:rPr>
          <w:b/>
          <w:bCs/>
          <w:sz w:val="22"/>
        </w:rPr>
        <w:t>NO WARRANTIES ARE MADE BY EITHER PARTY UNDER THIS AGREEMENT WHATSOEVER</w:t>
      </w:r>
      <w:r>
        <w:rPr>
          <w:sz w:val="22"/>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w:t>
      </w:r>
      <w:del w:id="12" w:author="Foley Hoag" w:date="2013-11-05T13:29:00Z">
        <w:r>
          <w:rPr>
            <w:sz w:val="22"/>
          </w:rPr>
          <w:delText xml:space="preserve">Neither Party hereto shall have any liability to the other party or to the other party’s Representatives resulting from any use of the Confidential Information except with respect to disclosure of such Confidential Information in violation of this Agreement. </w:delText>
        </w:r>
      </w:del>
      <w:ins w:id="13" w:author="Foley Hoag" w:date="2013-11-05T13:29:00Z">
        <w:r>
          <w:t>The Disclosing Party shall have no liability to the Receiving Party (or any other person or entity) resulting from the use of the Disclosing Party's Confidential Information or any reliance on the accuracy or completeness thereof.</w:t>
        </w:r>
      </w:ins>
    </w:p>
    <w:p w14:paraId="195B70C0" w14:textId="77777777" w:rsidR="00402302" w:rsidRDefault="00DB27C9">
      <w:pPr>
        <w:keepNext/>
        <w:keepLines/>
        <w:numPr>
          <w:ilvl w:val="0"/>
          <w:numId w:val="4"/>
        </w:numPr>
        <w:spacing w:after="180"/>
        <w:jc w:val="both"/>
        <w:rPr>
          <w:sz w:val="22"/>
        </w:rPr>
      </w:pPr>
      <w:r>
        <w:rPr>
          <w:b/>
          <w:bCs/>
          <w:sz w:val="22"/>
          <w:u w:val="single"/>
        </w:rPr>
        <w:t>Miscellaneous</w:t>
      </w:r>
      <w:r>
        <w:rPr>
          <w:sz w:val="22"/>
        </w:rPr>
        <w:t>.</w:t>
      </w:r>
    </w:p>
    <w:p w14:paraId="64012BD9" w14:textId="77777777" w:rsidR="00402302" w:rsidRDefault="00DB27C9">
      <w:pPr>
        <w:keepNext/>
        <w:keepLines/>
        <w:spacing w:after="180"/>
        <w:ind w:firstLine="1440"/>
        <w:jc w:val="both"/>
        <w:rPr>
          <w:sz w:val="22"/>
        </w:rPr>
      </w:pPr>
      <w:r>
        <w:rPr>
          <w:color w:val="000000"/>
          <w:sz w:val="22"/>
        </w:rPr>
        <w:t>(a)</w:t>
      </w:r>
      <w:r>
        <w:rPr>
          <w:color w:val="000000"/>
          <w:sz w:val="22"/>
        </w:rPr>
        <w:tab/>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Agreement can only be modified by a written amendment signed by the party against whom enforcement of such modification is sought.</w:t>
      </w:r>
    </w:p>
    <w:p w14:paraId="1BFC0338" w14:textId="77777777" w:rsidR="00402302" w:rsidRDefault="00DB27C9">
      <w:pPr>
        <w:spacing w:after="180"/>
        <w:ind w:firstLine="1440"/>
        <w:jc w:val="both"/>
        <w:rPr>
          <w:sz w:val="22"/>
        </w:rPr>
      </w:pPr>
      <w:r>
        <w:rPr>
          <w:sz w:val="22"/>
        </w:rPr>
        <w:t>(b)</w:t>
      </w:r>
      <w:r>
        <w:rPr>
          <w:sz w:val="22"/>
        </w:rPr>
        <w:tab/>
        <w:t xml:space="preserve">The validity, construction and performance of this Agreement shall be governed and construed in accordance with the laws of _____________________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_______________ (</w:t>
      </w:r>
      <w:proofErr w:type="gramStart"/>
      <w:r>
        <w:rPr>
          <w:sz w:val="22"/>
        </w:rPr>
        <w:t>state)  shall</w:t>
      </w:r>
      <w:proofErr w:type="gramEnd"/>
      <w:r>
        <w:rPr>
          <w:sz w:val="22"/>
        </w:rPr>
        <w:t xml:space="preserve"> have sole and exclusive jurisdiction over any disputes arising under</w:t>
      </w:r>
      <w:bookmarkStart w:id="14" w:name="_DV_C58"/>
      <w:r>
        <w:rPr>
          <w:rStyle w:val="DeltaViewInsertion"/>
          <w:b w:val="0"/>
          <w:color w:val="auto"/>
          <w:sz w:val="22"/>
          <w:szCs w:val="24"/>
          <w:u w:val="none"/>
        </w:rPr>
        <w:t>, or in any way connected with or related to,</w:t>
      </w:r>
      <w:bookmarkStart w:id="15" w:name="_DV_M65"/>
      <w:bookmarkEnd w:id="14"/>
      <w:bookmarkEnd w:id="15"/>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and Receiving Party: (</w:t>
      </w:r>
      <w:proofErr w:type="spellStart"/>
      <w:r>
        <w:rPr>
          <w:rStyle w:val="DeltaViewInsertion"/>
          <w:b w:val="0"/>
          <w:color w:val="auto"/>
          <w:sz w:val="22"/>
          <w:szCs w:val="24"/>
          <w:u w:val="none"/>
        </w:rPr>
        <w:t>i</w:t>
      </w:r>
      <w:proofErr w:type="spellEnd"/>
      <w:r>
        <w:rPr>
          <w:rStyle w:val="DeltaViewInsertion"/>
          <w:b w:val="0"/>
          <w:color w:val="auto"/>
          <w:sz w:val="22"/>
          <w:szCs w:val="24"/>
          <w:u w:val="none"/>
        </w:rPr>
        <w:t xml:space="preserve">)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any similar objection.</w:t>
      </w:r>
      <w:r>
        <w:rPr>
          <w:rStyle w:val="DeltaViewInsertion"/>
          <w:color w:val="auto"/>
          <w:sz w:val="22"/>
          <w:szCs w:val="24"/>
          <w:u w:val="none"/>
        </w:rPr>
        <w:t xml:space="preserve"> </w:t>
      </w:r>
    </w:p>
    <w:p w14:paraId="2E143796" w14:textId="77777777"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Agreement.</w:t>
      </w:r>
    </w:p>
    <w:p w14:paraId="58A550D4" w14:textId="77777777"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14:paraId="591ABEF7" w14:textId="77777777" w:rsidR="00402302" w:rsidRDefault="00DB27C9">
      <w:pPr>
        <w:spacing w:after="180"/>
        <w:ind w:firstLine="1440"/>
        <w:jc w:val="both"/>
        <w:rPr>
          <w:sz w:val="22"/>
        </w:rPr>
      </w:pPr>
      <w:r>
        <w:rPr>
          <w:sz w:val="22"/>
          <w:szCs w:val="24"/>
        </w:rPr>
        <w:lastRenderedPageBreak/>
        <w:t>(e)</w:t>
      </w:r>
      <w:r>
        <w:rPr>
          <w:sz w:val="22"/>
          <w:szCs w:val="24"/>
        </w:rPr>
        <w:tab/>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14:paraId="721CDD6C" w14:textId="77777777" w:rsidR="00402302" w:rsidRDefault="00DB27C9">
      <w:pPr>
        <w:pStyle w:val="ParaLevel1"/>
        <w:tabs>
          <w:tab w:val="clear" w:pos="1080"/>
        </w:tabs>
        <w:spacing w:after="180"/>
        <w:ind w:firstLine="1440"/>
        <w:jc w:val="both"/>
        <w:rPr>
          <w:sz w:val="22"/>
        </w:rPr>
      </w:pPr>
      <w:r>
        <w:rPr>
          <w:sz w:val="22"/>
        </w:rPr>
        <w:t>(f)</w:t>
      </w:r>
      <w:r>
        <w:rPr>
          <w:sz w:val="22"/>
        </w:rPr>
        <w:tab/>
        <w:t xml:space="preserve">This Agreement is personal in nature, and neither party may directly or indirectly assign or transfer it by operation of law or otherwise without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designees.</w:t>
      </w:r>
    </w:p>
    <w:p w14:paraId="58677451" w14:textId="77777777" w:rsidR="00402302" w:rsidRDefault="00DB27C9">
      <w:pPr>
        <w:spacing w:after="180"/>
        <w:ind w:firstLine="1440"/>
        <w:jc w:val="both"/>
        <w:rPr>
          <w:sz w:val="22"/>
        </w:rPr>
      </w:pPr>
      <w:r>
        <w:rPr>
          <w:sz w:val="22"/>
        </w:rPr>
        <w:t>(g)</w:t>
      </w:r>
      <w:r>
        <w:rPr>
          <w:sz w:val="22"/>
        </w:rPr>
        <w:tab/>
        <w:t>The receipt of Confidential Information pursuant to this Agreement will not prevent or in any way limit either party from: (</w:t>
      </w:r>
      <w:proofErr w:type="spellStart"/>
      <w:r>
        <w:rPr>
          <w:sz w:val="22"/>
        </w:rPr>
        <w:t>i</w:t>
      </w:r>
      <w:proofErr w:type="spellEnd"/>
      <w:r>
        <w:rPr>
          <w:sz w:val="22"/>
        </w:rPr>
        <w:t>) developing, making or marketing products or services that are or may be competitive with the products or services of the other; or (ii) providing products or services to others who compete with the other.</w:t>
      </w:r>
    </w:p>
    <w:p w14:paraId="13E6197A" w14:textId="77777777"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14:paraId="7D6C0CD2" w14:textId="77777777" w:rsidR="00402302" w:rsidRDefault="00DB27C9">
      <w:pPr>
        <w:spacing w:after="180"/>
        <w:ind w:firstLine="720"/>
        <w:jc w:val="both"/>
        <w:rPr>
          <w:sz w:val="22"/>
        </w:rPr>
      </w:pPr>
      <w:r>
        <w:rPr>
          <w:b/>
          <w:bCs/>
          <w:sz w:val="22"/>
        </w:rPr>
        <w:t>IN WITNESS WHEREOF</w:t>
      </w:r>
      <w:r>
        <w:rPr>
          <w:sz w:val="22"/>
        </w:rPr>
        <w:t>, the parties hereto have executed this Agreement as of the date first above written.</w:t>
      </w:r>
    </w:p>
    <w:p w14:paraId="3534DAA3" w14:textId="77777777" w:rsidR="00402302" w:rsidRDefault="00402302">
      <w:pPr>
        <w:spacing w:after="180"/>
        <w:ind w:firstLine="720"/>
        <w:jc w:val="both"/>
        <w:rPr>
          <w:sz w:val="22"/>
        </w:rPr>
      </w:pPr>
    </w:p>
    <w:p w14:paraId="47B46CEA" w14:textId="77777777"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14:paraId="6FC334B5" w14:textId="77777777" w:rsidR="00402302" w:rsidRDefault="00402302">
      <w:pPr>
        <w:spacing w:after="180"/>
        <w:jc w:val="both"/>
        <w:rPr>
          <w:sz w:val="22"/>
        </w:rPr>
      </w:pPr>
    </w:p>
    <w:p w14:paraId="2EC9EC94" w14:textId="77777777" w:rsidR="00402302" w:rsidRDefault="00DB27C9">
      <w:pPr>
        <w:jc w:val="both"/>
        <w:rPr>
          <w:sz w:val="22"/>
        </w:rPr>
      </w:pPr>
      <w:r>
        <w:rPr>
          <w:sz w:val="22"/>
        </w:rPr>
        <w:t>By</w:t>
      </w:r>
      <w:r>
        <w:rPr>
          <w:sz w:val="22"/>
          <w:u w:val="single"/>
        </w:rPr>
        <w:tab/>
      </w:r>
      <w:r>
        <w:rPr>
          <w:sz w:val="22"/>
          <w:u w:val="single"/>
        </w:rPr>
        <w:tab/>
      </w:r>
      <w:r>
        <w:rPr>
          <w:sz w:val="22"/>
          <w:u w:val="single"/>
        </w:rPr>
        <w:tab/>
      </w:r>
      <w:r>
        <w:rPr>
          <w:sz w:val="22"/>
          <w:u w:val="single"/>
        </w:rPr>
        <w:tab/>
      </w:r>
      <w:r>
        <w:rPr>
          <w:sz w:val="22"/>
        </w:rPr>
        <w:tab/>
      </w:r>
      <w:r>
        <w:rPr>
          <w:sz w:val="22"/>
        </w:rPr>
        <w:tab/>
      </w:r>
      <w:r>
        <w:rPr>
          <w:sz w:val="22"/>
        </w:rPr>
        <w:tab/>
      </w:r>
      <w:r>
        <w:rPr>
          <w:sz w:val="22"/>
        </w:rPr>
        <w:tab/>
      </w:r>
      <w:proofErr w:type="spellStart"/>
      <w:r>
        <w:rPr>
          <w:sz w:val="22"/>
        </w:rPr>
        <w:t>By</w:t>
      </w:r>
      <w:proofErr w:type="spellEnd"/>
      <w:r>
        <w:rPr>
          <w:sz w:val="22"/>
          <w:u w:val="single"/>
        </w:rPr>
        <w:tab/>
      </w:r>
      <w:r>
        <w:rPr>
          <w:sz w:val="22"/>
          <w:u w:val="single"/>
        </w:rPr>
        <w:tab/>
      </w:r>
      <w:r>
        <w:rPr>
          <w:sz w:val="22"/>
          <w:u w:val="single"/>
        </w:rPr>
        <w:tab/>
        <w:t>_____</w:t>
      </w:r>
    </w:p>
    <w:p w14:paraId="1385C81A" w14:textId="77777777" w:rsidR="00402302" w:rsidRDefault="00DB27C9">
      <w:pPr>
        <w:jc w:val="both"/>
        <w:rPr>
          <w:sz w:val="22"/>
        </w:rPr>
      </w:pPr>
      <w:r>
        <w:rPr>
          <w:sz w:val="22"/>
        </w:rPr>
        <w:t xml:space="preserve">Name:    </w:t>
      </w:r>
      <w:r>
        <w:rPr>
          <w:sz w:val="22"/>
        </w:rPr>
        <w:tab/>
      </w:r>
      <w:r>
        <w:rPr>
          <w:sz w:val="22"/>
        </w:rPr>
        <w:tab/>
      </w:r>
      <w:r>
        <w:rPr>
          <w:sz w:val="22"/>
        </w:rPr>
        <w:tab/>
      </w:r>
      <w:r>
        <w:rPr>
          <w:sz w:val="22"/>
        </w:rPr>
        <w:tab/>
      </w:r>
      <w:r>
        <w:rPr>
          <w:sz w:val="22"/>
        </w:rPr>
        <w:tab/>
      </w:r>
      <w:r>
        <w:rPr>
          <w:sz w:val="22"/>
        </w:rPr>
        <w:tab/>
      </w:r>
      <w:r>
        <w:rPr>
          <w:sz w:val="22"/>
        </w:rPr>
        <w:tab/>
        <w:t>Name:</w:t>
      </w:r>
    </w:p>
    <w:p w14:paraId="0E5A5B39" w14:textId="77777777" w:rsidR="00402302" w:rsidRDefault="00DB27C9">
      <w:pPr>
        <w:jc w:val="both"/>
        <w:rPr>
          <w:sz w:val="22"/>
        </w:rPr>
      </w:pPr>
      <w:bookmarkStart w:id="16" w:name="OLE_LINK1"/>
      <w:bookmarkStart w:id="17" w:name="OLE_LINK2"/>
      <w:r>
        <w:rPr>
          <w:sz w:val="22"/>
        </w:rPr>
        <w:t>Title:</w:t>
      </w:r>
      <w:r>
        <w:rPr>
          <w:sz w:val="22"/>
        </w:rPr>
        <w:tab/>
        <w:t xml:space="preserve"> </w:t>
      </w:r>
      <w:r>
        <w:rPr>
          <w:sz w:val="22"/>
        </w:rPr>
        <w:tab/>
      </w:r>
      <w:r>
        <w:rPr>
          <w:sz w:val="22"/>
        </w:rPr>
        <w:tab/>
      </w:r>
      <w:r>
        <w:rPr>
          <w:sz w:val="22"/>
        </w:rPr>
        <w:tab/>
      </w:r>
      <w:r>
        <w:rPr>
          <w:sz w:val="22"/>
        </w:rPr>
        <w:tab/>
      </w:r>
      <w:r>
        <w:rPr>
          <w:sz w:val="22"/>
        </w:rPr>
        <w:tab/>
      </w:r>
      <w:r>
        <w:rPr>
          <w:sz w:val="22"/>
        </w:rPr>
        <w:tab/>
      </w:r>
      <w:r>
        <w:rPr>
          <w:sz w:val="22"/>
        </w:rPr>
        <w:tab/>
        <w:t>Title:</w:t>
      </w:r>
      <w:bookmarkEnd w:id="16"/>
      <w:bookmarkEnd w:id="17"/>
    </w:p>
    <w:p w14:paraId="3B6A6203" w14:textId="77777777" w:rsidR="00402302" w:rsidRDefault="00402302">
      <w:pPr>
        <w:spacing w:after="180"/>
        <w:jc w:val="both"/>
        <w:rPr>
          <w:sz w:val="22"/>
        </w:rPr>
      </w:pPr>
    </w:p>
    <w:p w14:paraId="7B3EF1CA" w14:textId="77777777"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38CED762" w14:textId="77777777" w:rsidR="00402302" w:rsidRDefault="00402302">
      <w:pPr>
        <w:spacing w:after="180"/>
        <w:jc w:val="both"/>
        <w:rPr>
          <w:sz w:val="22"/>
        </w:rPr>
      </w:pPr>
    </w:p>
    <w:sectPr w:rsidR="00402302">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E28F" w14:textId="77777777" w:rsidR="00F2219E" w:rsidRDefault="00F2219E">
      <w:r>
        <w:separator/>
      </w:r>
    </w:p>
  </w:endnote>
  <w:endnote w:type="continuationSeparator" w:id="0">
    <w:p w14:paraId="72D1DBD0" w14:textId="77777777" w:rsidR="00F2219E" w:rsidRDefault="00F2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F4D9" w14:textId="77777777"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5E604B2" w14:textId="77777777" w:rsidR="00402302" w:rsidRDefault="00402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CF7" w14:textId="77777777"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66429B">
      <w:rPr>
        <w:rStyle w:val="PageNumber"/>
        <w:noProof/>
        <w:sz w:val="22"/>
      </w:rPr>
      <w:t>5</w:t>
    </w:r>
    <w:r>
      <w:rPr>
        <w:rStyle w:val="PageNumber"/>
        <w:sz w:val="22"/>
      </w:rPr>
      <w:fldChar w:fldCharType="end"/>
    </w:r>
  </w:p>
  <w:p w14:paraId="62921E6F" w14:textId="77777777" w:rsidR="00402302" w:rsidRDefault="00DB27C9">
    <w:pPr>
      <w:widowControl w:val="0"/>
      <w:spacing w:line="240" w:lineRule="exact"/>
      <w:rPr>
        <w:sz w:val="18"/>
        <w:szCs w:val="18"/>
      </w:rPr>
    </w:pPr>
    <w:r>
      <w:rPr>
        <w:sz w:val="18"/>
        <w:szCs w:val="18"/>
      </w:rPr>
      <w:t>#886871</w:t>
    </w:r>
  </w:p>
  <w:p w14:paraId="1AA66816" w14:textId="77777777" w:rsidR="00402302" w:rsidRDefault="00402302">
    <w:pPr>
      <w:widowControl w:val="0"/>
      <w:spacing w:line="240" w:lineRule="exact"/>
      <w:rPr>
        <w:sz w:val="24"/>
      </w:rPr>
    </w:pPr>
  </w:p>
  <w:p w14:paraId="7CF3CCB6" w14:textId="77777777" w:rsidR="00402302" w:rsidRDefault="00402302">
    <w:pPr>
      <w:widowControl w:val="0"/>
      <w:tabs>
        <w:tab w:val="left" w:pos="0"/>
        <w:tab w:val="right" w:pos="8640"/>
        <w:tab w:val="left" w:pos="9360"/>
      </w:tabs>
      <w:jc w:val="center"/>
      <w:rPr>
        <w:rFonts w:ascii="Arial" w:hAnsi="Arial"/>
      </w:rPr>
    </w:pPr>
  </w:p>
  <w:p w14:paraId="30014F37" w14:textId="77777777" w:rsidR="00402302" w:rsidRDefault="004023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bookmarkStart w:id="18" w:name="_iDocIDField_1"/>
  <w:p w14:paraId="3D48B671" w14:textId="61BAF2B1" w:rsidR="00402302" w:rsidRDefault="00DB27C9">
    <w:pPr>
      <w:pStyle w:val="DocID"/>
    </w:pPr>
    <w:r>
      <w:fldChar w:fldCharType="begin"/>
    </w:r>
    <w:r>
      <w:instrText xml:space="preserve">  DOCPROPERTY "CUS_DocIDString" </w:instrText>
    </w:r>
    <w:r>
      <w:fldChar w:fldCharType="separate"/>
    </w:r>
    <w:r w:rsidR="001C3EC9">
      <w:t>B4190829.2</w:t>
    </w:r>
    <w:r>
      <w:fldChar w:fldCharType="end"/>
    </w:r>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9" w:name="_iDocIDField_2"/>
  <w:p w14:paraId="5AB78DC6" w14:textId="22CC6DD1" w:rsidR="00402302" w:rsidRDefault="00DB27C9">
    <w:pPr>
      <w:pStyle w:val="DocID"/>
    </w:pPr>
    <w:r>
      <w:fldChar w:fldCharType="begin"/>
    </w:r>
    <w:r>
      <w:instrText xml:space="preserve">  DOCPROPERTY "CUS_DocIDString" </w:instrText>
    </w:r>
    <w:r>
      <w:fldChar w:fldCharType="separate"/>
    </w:r>
    <w:r w:rsidR="001C3EC9">
      <w:t>B4190829.2</w:t>
    </w:r>
    <w:r>
      <w:fldChar w:fldCharType="end"/>
    </w:r>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351D" w14:textId="77777777" w:rsidR="00F2219E" w:rsidRDefault="00F2219E">
      <w:r>
        <w:separator/>
      </w:r>
    </w:p>
  </w:footnote>
  <w:footnote w:type="continuationSeparator" w:id="0">
    <w:p w14:paraId="178C37AB" w14:textId="77777777" w:rsidR="00F2219E" w:rsidRDefault="00F22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32E4" w14:textId="77777777" w:rsidR="00402302" w:rsidRDefault="0040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F42C0" w14:textId="77777777" w:rsidR="00402302" w:rsidRDefault="004023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537E" w14:textId="77777777" w:rsidR="00402302" w:rsidRDefault="0040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84487719">
    <w:abstractNumId w:val="0"/>
  </w:num>
  <w:num w:numId="2" w16cid:durableId="101265107">
    <w:abstractNumId w:val="1"/>
  </w:num>
  <w:num w:numId="3" w16cid:durableId="881093843">
    <w:abstractNumId w:val="3"/>
  </w:num>
  <w:num w:numId="4" w16cid:durableId="703942513">
    <w:abstractNumId w:val="4"/>
  </w:num>
  <w:num w:numId="5" w16cid:durableId="256332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302"/>
    <w:rsid w:val="001C3EC9"/>
    <w:rsid w:val="00402302"/>
    <w:rsid w:val="0066429B"/>
    <w:rsid w:val="006851C8"/>
    <w:rsid w:val="00DB27C9"/>
    <w:rsid w:val="00F2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1597C"/>
  <w15:docId w15:val="{441B995B-7FD2-4B50-8075-8322E501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D1B2E325796648A225DC2B514AB27D" ma:contentTypeVersion="4" ma:contentTypeDescription="Create a new document." ma:contentTypeScope="" ma:versionID="8bfd874009ef1555ed94a7b9660c1e5b">
  <xsd:schema xmlns:xsd="http://www.w3.org/2001/XMLSchema" xmlns:xs="http://www.w3.org/2001/XMLSchema" xmlns:p="http://schemas.microsoft.com/office/2006/metadata/properties" xmlns:ns2="108c62fd-7def-4232-ac93-381a34c6566f" targetNamespace="http://schemas.microsoft.com/office/2006/metadata/properties" ma:root="true" ma:fieldsID="8c6265773e59e6db876e98896e2362b7" ns2:_="">
    <xsd:import namespace="108c62fd-7def-4232-ac93-381a34c656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62fd-7def-4232-ac93-381a34c65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D7D8C-0C34-412B-918D-11021D5366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6B45C-F7CD-4381-A6DA-96947A6B8BCC}">
  <ds:schemaRefs>
    <ds:schemaRef ds:uri="http://schemas.microsoft.com/sharepoint/v3/contenttype/forms"/>
  </ds:schemaRefs>
</ds:datastoreItem>
</file>

<file path=customXml/itemProps3.xml><?xml version="1.0" encoding="utf-8"?>
<ds:datastoreItem xmlns:ds="http://schemas.openxmlformats.org/officeDocument/2006/customXml" ds:itemID="{5B7D26E9-8AC6-4185-A870-9E58B19AB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62fd-7def-4232-ac93-381a34c65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Citro, Caden J</cp:lastModifiedBy>
  <cp:revision>4</cp:revision>
  <cp:lastPrinted>2024-04-21T14:45:00Z</cp:lastPrinted>
  <dcterms:created xsi:type="dcterms:W3CDTF">2013-11-13T21:59:00Z</dcterms:created>
  <dcterms:modified xsi:type="dcterms:W3CDTF">2024-04-21T14:45:00Z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0x01010059D1B2E325796648A225DC2B514AB27D</vt:lpwstr>
  </property>
</Properties>
</file>